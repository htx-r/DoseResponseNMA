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2A548" w14:textId="77777777" w:rsidR="003C469D" w:rsidRPr="00BB5AC4" w:rsidRDefault="003C469D" w:rsidP="003C469D"/>
    <w:p w14:paraId="3B1B9AB1" w14:textId="50EAE18E" w:rsidR="003C469D" w:rsidRPr="00391980" w:rsidRDefault="003C469D" w:rsidP="003C469D">
      <w:pPr>
        <w:pStyle w:val="Heading1"/>
      </w:pPr>
      <w:bookmarkStart w:id="0" w:name="_Ref21940708"/>
      <w:r>
        <w:t>Dose-Response meta-analysis</w:t>
      </w:r>
      <w:bookmarkEnd w:id="0"/>
    </w:p>
    <w:p w14:paraId="2D0A427B" w14:textId="744C6AF3" w:rsidR="003C469D" w:rsidRDefault="003C469D" w:rsidP="003C469D">
      <w:pPr>
        <w:jc w:val="both"/>
      </w:pPr>
      <w:r>
        <w:t>Assume we meta-analyse the effect of a drug versus placebo across various studies (</w:t>
      </w:r>
      <m:oMath>
        <m:r>
          <w:rPr>
            <w:rFonts w:ascii="Cambria Math" w:hAnsi="Cambria Math"/>
          </w:rPr>
          <m:t>i =1, …, ns</m:t>
        </m:r>
      </m:oMath>
      <w:r>
        <w:t>) and each study has different number of doses; (</w:t>
      </w:r>
      <m:oMath>
        <m:r>
          <w:rPr>
            <w:rFonts w:ascii="Cambria Math" w:hAnsi="Cambria Math"/>
          </w:rPr>
          <m:t>j=1, … ,n</m:t>
        </m:r>
        <m:sSub>
          <m:sSubPr>
            <m:ctrlPr>
              <w:rPr>
                <w:rFonts w:ascii="Cambria Math" w:hAnsi="Cambria Math"/>
                <w:i/>
              </w:rPr>
            </m:ctrlPr>
          </m:sSubPr>
          <m:e>
            <m:r>
              <w:rPr>
                <w:rFonts w:ascii="Cambria Math" w:hAnsi="Cambria Math"/>
              </w:rPr>
              <m:t>d</m:t>
            </m:r>
          </m:e>
          <m:sub>
            <m:r>
              <w:rPr>
                <w:rFonts w:ascii="Cambria Math" w:hAnsi="Cambria Math"/>
              </w:rPr>
              <m:t>i</m:t>
            </m:r>
          </m:sub>
        </m:sSub>
      </m:oMath>
      <w:r w:rsidRPr="002A46FD">
        <w:t xml:space="preserve"> </w:t>
      </w:r>
      <w:r>
        <w:t>). To synthesise the doses from all studies</w:t>
      </w:r>
      <w:ins w:id="1" w:author="Georgia Salanti" w:date="2019-10-09T13:42:00Z">
        <w:r w:rsidR="009B25CE">
          <w:t xml:space="preserve"> in a hierarchical model</w:t>
        </w:r>
      </w:ins>
      <w:r>
        <w:t xml:space="preserve">, we </w:t>
      </w:r>
      <w:del w:id="2" w:author="Microsoft Office User" w:date="2019-10-14T10:20:00Z">
        <w:r w:rsidDel="005070A2">
          <w:delText xml:space="preserve">will </w:delText>
        </w:r>
      </w:del>
      <w:del w:id="3" w:author="Microsoft Office User" w:date="2019-10-14T10:15:00Z">
        <w:r w:rsidDel="00D42667">
          <w:delText xml:space="preserve">first </w:delText>
        </w:r>
      </w:del>
      <w:ins w:id="4" w:author="Microsoft Office User" w:date="2019-10-14T10:16:00Z">
        <w:r w:rsidR="00D42667">
          <w:t>initially</w:t>
        </w:r>
      </w:ins>
      <w:ins w:id="5" w:author="Microsoft Office User" w:date="2019-10-14T10:20:00Z">
        <w:r w:rsidR="005070A2">
          <w:t xml:space="preserve"> conduct</w:t>
        </w:r>
      </w:ins>
      <w:ins w:id="6" w:author="Microsoft Office User" w:date="2019-10-14T10:21:00Z">
        <w:r w:rsidR="005070A2">
          <w:t xml:space="preserve"> a</w:t>
        </w:r>
      </w:ins>
      <w:ins w:id="7" w:author="Microsoft Office User" w:date="2019-10-14T10:15:00Z">
        <w:r w:rsidR="00D42667">
          <w:t xml:space="preserve"> </w:t>
        </w:r>
      </w:ins>
      <w:ins w:id="8" w:author="Microsoft Office User" w:date="2019-10-14T10:14:00Z">
        <w:r w:rsidR="00D42667">
          <w:t>simulat</w:t>
        </w:r>
      </w:ins>
      <w:ins w:id="9" w:author="Microsoft Office User" w:date="2019-10-14T10:21:00Z">
        <w:r w:rsidR="005070A2">
          <w:t>ion</w:t>
        </w:r>
      </w:ins>
      <w:ins w:id="10" w:author="Microsoft Office User" w:date="2019-10-14T10:15:00Z">
        <w:r w:rsidR="00D42667">
          <w:t xml:space="preserve"> data</w:t>
        </w:r>
      </w:ins>
      <w:ins w:id="11" w:author="Microsoft Office User" w:date="2019-10-14T10:16:00Z">
        <w:r w:rsidR="00EF2197">
          <w:t xml:space="preserve"> (Section</w:t>
        </w:r>
      </w:ins>
      <w:ins w:id="12" w:author="Microsoft Office User" w:date="2019-10-14T10:18:00Z">
        <w:r w:rsidR="00EF2197">
          <w:t xml:space="preserve"> </w:t>
        </w:r>
        <w:r w:rsidR="00EF2197">
          <w:fldChar w:fldCharType="begin"/>
        </w:r>
        <w:r w:rsidR="00EF2197">
          <w:instrText xml:space="preserve"> REF _Ref423095260 \n \h </w:instrText>
        </w:r>
      </w:ins>
      <w:r w:rsidR="00EF2197">
        <w:fldChar w:fldCharType="separate"/>
      </w:r>
      <w:ins w:id="13" w:author="Microsoft Office User" w:date="2019-10-14T10:18:00Z">
        <w:r w:rsidR="00EF2197">
          <w:t>1.1</w:t>
        </w:r>
        <w:r w:rsidR="00EF2197">
          <w:fldChar w:fldCharType="end"/>
        </w:r>
      </w:ins>
      <w:ins w:id="14" w:author="Microsoft Office User" w:date="2019-10-14T10:16:00Z">
        <w:r w:rsidR="00EF2197">
          <w:t>)</w:t>
        </w:r>
      </w:ins>
      <w:ins w:id="15" w:author="Microsoft Office User" w:date="2019-10-14T10:15:00Z">
        <w:r w:rsidR="00D42667">
          <w:t xml:space="preserve"> </w:t>
        </w:r>
      </w:ins>
      <w:ins w:id="16" w:author="Microsoft Office User" w:date="2019-10-14T10:21:00Z">
        <w:r w:rsidR="005070A2">
          <w:t>to evaluate the</w:t>
        </w:r>
      </w:ins>
      <w:ins w:id="17" w:author="Microsoft Office User" w:date="2019-10-14T10:24:00Z">
        <w:r w:rsidR="0046441C">
          <w:t xml:space="preserve"> </w:t>
        </w:r>
        <w:r w:rsidR="0046441C">
          <w:t>hierarchical</w:t>
        </w:r>
      </w:ins>
      <w:ins w:id="18" w:author="Microsoft Office User" w:date="2019-10-14T10:21:00Z">
        <w:r w:rsidR="005070A2">
          <w:t xml:space="preserve"> </w:t>
        </w:r>
      </w:ins>
      <w:ins w:id="19" w:author="Microsoft Office User" w:date="2019-10-14T10:24:00Z">
        <w:r w:rsidR="0046441C">
          <w:t>model</w:t>
        </w:r>
      </w:ins>
      <w:ins w:id="20" w:author="Microsoft Office User" w:date="2019-10-14T10:15:00Z">
        <w:r w:rsidR="00D42667">
          <w:t xml:space="preserve"> </w:t>
        </w:r>
      </w:ins>
      <w:ins w:id="21" w:author="Microsoft Office User" w:date="2019-10-14T10:19:00Z">
        <w:r w:rsidR="00EF2197">
          <w:t xml:space="preserve">(Section </w:t>
        </w:r>
        <w:r w:rsidR="00EF2197">
          <w:fldChar w:fldCharType="begin"/>
        </w:r>
        <w:r w:rsidR="00EF2197">
          <w:instrText xml:space="preserve"> REF _Ref21940795 \n \h </w:instrText>
        </w:r>
      </w:ins>
      <w:r w:rsidR="00EF2197">
        <w:fldChar w:fldCharType="separate"/>
      </w:r>
      <w:ins w:id="22" w:author="Microsoft Office User" w:date="2019-10-14T10:19:00Z">
        <w:r w:rsidR="00EF2197">
          <w:t>1.2</w:t>
        </w:r>
        <w:r w:rsidR="00EF2197">
          <w:fldChar w:fldCharType="end"/>
        </w:r>
        <w:r w:rsidR="00EF2197">
          <w:t xml:space="preserve">) </w:t>
        </w:r>
      </w:ins>
      <w:ins w:id="23" w:author="Microsoft Office User" w:date="2019-10-14T10:15:00Z">
        <w:r w:rsidR="00D42667">
          <w:t xml:space="preserve">by </w:t>
        </w:r>
      </w:ins>
      <w:ins w:id="24" w:author="Microsoft Office User" w:date="2019-10-14T10:16:00Z">
        <w:r w:rsidR="0049232A">
          <w:t xml:space="preserve">first </w:t>
        </w:r>
      </w:ins>
      <w:r>
        <w:t>fit a dose-response relationship within each study (Section</w:t>
      </w:r>
      <w:del w:id="25" w:author="Microsoft Office User" w:date="2019-10-14T10:18:00Z">
        <w:r w:rsidDel="00EF2197">
          <w:delText xml:space="preserve"> </w:delText>
        </w:r>
      </w:del>
      <w:ins w:id="26" w:author="Microsoft Office User" w:date="2019-10-14T10:18:00Z">
        <w:r w:rsidR="00EF2197">
          <w:t xml:space="preserve"> </w:t>
        </w:r>
      </w:ins>
      <w:ins w:id="27" w:author="Microsoft Office User" w:date="2019-10-14T10:19:00Z">
        <w:r w:rsidR="00EF2197">
          <w:fldChar w:fldCharType="begin"/>
        </w:r>
        <w:r w:rsidR="00EF2197">
          <w:instrText xml:space="preserve"> REF _Ref21940759 \n \h </w:instrText>
        </w:r>
      </w:ins>
      <w:r w:rsidR="00EF2197">
        <w:fldChar w:fldCharType="separate"/>
      </w:r>
      <w:ins w:id="28" w:author="Microsoft Office User" w:date="2019-10-14T10:19:00Z">
        <w:r w:rsidR="00EF2197">
          <w:t>1.2.1</w:t>
        </w:r>
        <w:r w:rsidR="00EF2197">
          <w:fldChar w:fldCharType="end"/>
        </w:r>
      </w:ins>
      <w:del w:id="29" w:author="Microsoft Office User" w:date="2019-10-14T10:18:00Z">
        <w:r w:rsidDel="00EF2197">
          <w:fldChar w:fldCharType="begin"/>
        </w:r>
        <w:r w:rsidDel="00EF2197">
          <w:delInstrText xml:space="preserve"> REF _Ref423095198 \w \h </w:delInstrText>
        </w:r>
        <w:r w:rsidDel="00EF2197">
          <w:fldChar w:fldCharType="separate"/>
        </w:r>
      </w:del>
      <w:del w:id="30" w:author="Microsoft Office User" w:date="2019-10-14T08:40:00Z">
        <w:r w:rsidR="009B25CE" w:rsidDel="00B55735">
          <w:delText>1.2</w:delText>
        </w:r>
      </w:del>
      <w:del w:id="31" w:author="Microsoft Office User" w:date="2019-10-14T10:18:00Z">
        <w:r w:rsidDel="00EF2197">
          <w:fldChar w:fldCharType="end"/>
        </w:r>
      </w:del>
      <w:r>
        <w:t xml:space="preserve">) and then pool the estimates of the dose-response associations across the studies (Section  </w:t>
      </w:r>
      <w:ins w:id="32" w:author="Microsoft Office User" w:date="2019-10-14T10:19:00Z">
        <w:r w:rsidR="00EF2197">
          <w:fldChar w:fldCharType="begin"/>
        </w:r>
        <w:r w:rsidR="00EF2197">
          <w:instrText xml:space="preserve"> REF _Ref21940771 \n \h </w:instrText>
        </w:r>
      </w:ins>
      <w:r w:rsidR="00EF2197">
        <w:fldChar w:fldCharType="separate"/>
      </w:r>
      <w:ins w:id="33" w:author="Microsoft Office User" w:date="2019-10-14T10:19:00Z">
        <w:r w:rsidR="00EF2197">
          <w:t>1.2.2</w:t>
        </w:r>
        <w:r w:rsidR="00EF2197">
          <w:fldChar w:fldCharType="end"/>
        </w:r>
      </w:ins>
      <w:del w:id="34" w:author="Microsoft Office User" w:date="2019-10-14T10:19:00Z">
        <w:r w:rsidDel="00EF2197">
          <w:fldChar w:fldCharType="begin"/>
        </w:r>
        <w:r w:rsidDel="00EF2197">
          <w:delInstrText xml:space="preserve"> REF _Ref423095426 \r \h </w:delInstrText>
        </w:r>
        <w:r w:rsidDel="00EF2197">
          <w:fldChar w:fldCharType="separate"/>
        </w:r>
      </w:del>
      <w:del w:id="35" w:author="Microsoft Office User" w:date="2019-10-14T08:40:00Z">
        <w:r w:rsidR="009B25CE" w:rsidDel="00B55735">
          <w:delText>1.2.2</w:delText>
        </w:r>
      </w:del>
      <w:del w:id="36" w:author="Microsoft Office User" w:date="2019-10-14T10:19:00Z">
        <w:r w:rsidDel="00EF2197">
          <w:fldChar w:fldCharType="end"/>
        </w:r>
      </w:del>
      <w:del w:id="37" w:author="Georgia Salanti" w:date="2019-10-09T13:42:00Z">
        <w:r w:rsidDel="009B25CE">
          <w:delText>)</w:delText>
        </w:r>
        <w:r w:rsidRPr="00075118" w:rsidDel="009B25CE">
          <w:rPr>
            <w:rStyle w:val="FootnoteReference"/>
          </w:rPr>
          <w:footnoteReference w:id="1"/>
        </w:r>
      </w:del>
      <w:ins w:id="40" w:author="Georgia Salanti" w:date="2019-10-09T13:42:00Z">
        <w:r w:rsidR="009B25CE">
          <w:t>)</w:t>
        </w:r>
        <w:r w:rsidR="009B25CE">
          <w:rPr>
            <w:rStyle w:val="FootnoteReference"/>
          </w:rPr>
          <w:t>.</w:t>
        </w:r>
      </w:ins>
    </w:p>
    <w:p w14:paraId="5AC6E9A9" w14:textId="63DEF582" w:rsidR="00AC1268" w:rsidRPr="00D312E7" w:rsidRDefault="003C469D" w:rsidP="0089118B">
      <w:pPr>
        <w:pStyle w:val="Heading2"/>
      </w:pPr>
      <w:bookmarkStart w:id="41" w:name="_Ref423095260"/>
      <w:r>
        <w:t>Simulate dose-response meta-analysis datasets</w:t>
      </w:r>
      <w:bookmarkStart w:id="42" w:name="heading_2"/>
      <w:bookmarkEnd w:id="41"/>
      <w:bookmarkEnd w:id="42"/>
    </w:p>
    <w:p w14:paraId="6FBF761B" w14:textId="6AB6B4C5" w:rsidR="009B25CE" w:rsidRPr="009B25CE" w:rsidRDefault="009B25CE" w:rsidP="009B25CE">
      <w:pPr>
        <w:rPr>
          <w:ins w:id="43" w:author="Georgia Salanti" w:date="2019-10-09T13:44:00Z"/>
          <w:rFonts w:eastAsiaTheme="minorEastAsia"/>
          <w:color w:val="000000" w:themeColor="text1"/>
        </w:rPr>
      </w:pPr>
      <w:commentRangeStart w:id="44"/>
      <w:ins w:id="45" w:author="Georgia Salanti" w:date="2019-10-09T13:44:00Z">
        <w:r>
          <w:rPr>
            <w:rFonts w:eastAsiaTheme="minorEastAsia"/>
            <w:color w:val="000000" w:themeColor="text1"/>
          </w:rPr>
          <w:t xml:space="preserve">We aim to compare </w:t>
        </w:r>
        <w:commentRangeEnd w:id="44"/>
        <w:r>
          <w:rPr>
            <w:rStyle w:val="CommentReference"/>
          </w:rPr>
          <w:commentReference w:id="44"/>
        </w:r>
        <w:r>
          <w:rPr>
            <w:rFonts w:eastAsiaTheme="minorEastAsia"/>
            <w:color w:val="000000" w:themeColor="text1"/>
          </w:rPr>
          <w:t>the different approaches in estimation of the dose-response relationship in meta-analysis</w:t>
        </w:r>
      </w:ins>
      <w:ins w:id="46" w:author="Georgia Salanti" w:date="2019-10-09T13:45:00Z">
        <w:r>
          <w:rPr>
            <w:rFonts w:eastAsiaTheme="minorEastAsia"/>
            <w:color w:val="000000" w:themeColor="text1"/>
          </w:rPr>
          <w:t xml:space="preserve"> in a simulation study.</w:t>
        </w:r>
      </w:ins>
    </w:p>
    <w:p w14:paraId="2F724DF4" w14:textId="256B8C2B" w:rsidR="00B81023" w:rsidRDefault="00D312E7" w:rsidP="00BC55A5">
      <w:pPr>
        <w:rPr>
          <w:rFonts w:eastAsiaTheme="minorEastAsia"/>
        </w:rPr>
      </w:pPr>
      <w:r>
        <w:t>Consider</w:t>
      </w:r>
      <w:commentRangeStart w:id="47"/>
      <w:r>
        <w:t xml:space="preserve"> </w:t>
      </w:r>
      <m:oMath>
        <m:r>
          <w:del w:id="48" w:author="Georgia Salanti" w:date="2019-10-09T13:43:00Z">
            <w:rPr>
              <w:rFonts w:ascii="Cambria Math" w:eastAsiaTheme="minorEastAsia" w:hAnsi="Cambria Math"/>
            </w:rPr>
            <m:t>I</m:t>
          </w:del>
        </m:r>
        <m:r>
          <w:ins w:id="49" w:author="Georgia Salanti" w:date="2019-10-09T13:43:00Z">
            <w:rPr>
              <w:rFonts w:ascii="Cambria Math" w:eastAsiaTheme="minorEastAsia" w:hAnsi="Cambria Math"/>
            </w:rPr>
            <m:t>ns</m:t>
          </w:ins>
        </m:r>
      </m:oMath>
      <w:r w:rsidR="00B81023" w:rsidDel="00D312E7">
        <w:t xml:space="preserve"> </w:t>
      </w:r>
      <w:r w:rsidR="00A21421">
        <w:t xml:space="preserve"> </w:t>
      </w:r>
      <w:commentRangeEnd w:id="47"/>
      <w:r w:rsidR="009B25CE">
        <w:rPr>
          <w:rStyle w:val="CommentReference"/>
        </w:rPr>
        <w:commentReference w:id="47"/>
      </w:r>
      <w:r w:rsidR="00A21421">
        <w:t>stud</w:t>
      </w:r>
      <w:r w:rsidR="00B81023">
        <w:t>ies</w:t>
      </w:r>
      <w:r w:rsidR="00A21421">
        <w:t xml:space="preserve"> </w:t>
      </w:r>
      <w:r w:rsidR="00B81023">
        <w:t xml:space="preserve">where each one </w:t>
      </w:r>
      <w:r>
        <w:rPr>
          <w:rFonts w:eastAsiaTheme="minorEastAsia"/>
        </w:rPr>
        <w:t xml:space="preserve">reports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d</w:t>
      </w:r>
      <w:r w:rsidR="00BC55A5">
        <w:rPr>
          <w:rFonts w:eastAsiaTheme="minorEastAsia"/>
        </w:rPr>
        <w:t>oses</w:t>
      </w:r>
      <w:r w:rsidR="00B81023">
        <w:rPr>
          <w:rFonts w:eastAsiaTheme="minorEastAsia"/>
        </w:rPr>
        <w:t>,</w:t>
      </w:r>
      <w:r w:rsidR="00171642">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B81023">
        <w:rPr>
          <w:rFonts w:eastAsiaTheme="minorEastAsia"/>
        </w:rPr>
        <w:t>.</w:t>
      </w:r>
      <w:r w:rsidR="00BC55A5">
        <w:rPr>
          <w:rFonts w:eastAsiaTheme="minorEastAsia"/>
        </w:rPr>
        <w:t xml:space="preserve"> </w:t>
      </w:r>
      <w:r w:rsidR="00B81023">
        <w:rPr>
          <w:rFonts w:eastAsiaTheme="minorEastAsia"/>
        </w:rPr>
        <w:t>O</w:t>
      </w:r>
      <w:r w:rsidR="00A21421">
        <w:rPr>
          <w:rFonts w:eastAsiaTheme="minorEastAsia"/>
        </w:rPr>
        <w:t xml:space="preserve">ne of </w:t>
      </w:r>
      <w:r w:rsidR="00B81023">
        <w:rPr>
          <w:rFonts w:eastAsiaTheme="minorEastAsia"/>
        </w:rPr>
        <w:t xml:space="preserve">these doses </w:t>
      </w:r>
      <w:r w:rsidR="00A21421">
        <w:rPr>
          <w:rFonts w:eastAsiaTheme="minorEastAsia"/>
        </w:rPr>
        <w:t xml:space="preserve">is set to </w:t>
      </w:r>
      <w:r w:rsidR="00171642">
        <w:rPr>
          <w:rFonts w:eastAsiaTheme="minorEastAsia"/>
        </w:rPr>
        <w:t xml:space="preserve">be </w:t>
      </w:r>
      <w:r w:rsidR="00BC55A5">
        <w:rPr>
          <w:rFonts w:eastAsiaTheme="minorEastAsia"/>
        </w:rPr>
        <w:t xml:space="preserve">the </w:t>
      </w:r>
      <w:r w:rsidR="00BC55A5">
        <w:t xml:space="preserve">reference dose </w:t>
      </w:r>
      <m:oMath>
        <m:sSub>
          <m:sSubPr>
            <m:ctrlPr>
              <w:rPr>
                <w:rFonts w:ascii="Cambria Math" w:hAnsi="Cambria Math"/>
                <w:i/>
              </w:rPr>
            </m:ctrlPr>
          </m:sSubPr>
          <m:e>
            <m:r>
              <w:rPr>
                <w:rFonts w:ascii="Cambria Math" w:hAnsi="Cambria Math"/>
              </w:rPr>
              <m:t>X</m:t>
            </m:r>
          </m:e>
          <m:sub>
            <m:r>
              <w:rPr>
                <w:rFonts w:ascii="Cambria Math" w:hAnsi="Cambria Math"/>
              </w:rPr>
              <m:t>i0</m:t>
            </m:r>
          </m:sub>
        </m:sSub>
      </m:oMath>
      <w:r w:rsidR="00BC55A5">
        <w:rPr>
          <w:rFonts w:eastAsiaTheme="minorEastAsia"/>
        </w:rPr>
        <w:t xml:space="preserve">. </w:t>
      </w:r>
      <w:del w:id="50" w:author="Georgia Salanti" w:date="2019-10-09T13:45:00Z">
        <w:r w:rsidR="00B81023" w:rsidDel="009B25CE">
          <w:rPr>
            <w:rFonts w:eastAsiaTheme="minorEastAsia"/>
          </w:rPr>
          <w:delText>Based on that we</w:delText>
        </w:r>
      </w:del>
      <w:ins w:id="51" w:author="Georgia Salanti" w:date="2019-10-09T13:45:00Z">
        <w:r w:rsidR="009B25CE">
          <w:rPr>
            <w:rFonts w:eastAsiaTheme="minorEastAsia"/>
          </w:rPr>
          <w:t>We</w:t>
        </w:r>
      </w:ins>
      <w:r w:rsidR="00B81023">
        <w:rPr>
          <w:rFonts w:eastAsiaTheme="minorEastAsia"/>
        </w:rPr>
        <w:t xml:space="preserve"> simulated a </w:t>
      </w:r>
      <w:r w:rsidR="00B81023" w:rsidRPr="00D10544">
        <w:rPr>
          <w:rFonts w:eastAsiaTheme="minorEastAsia" w:cs="Times New Roman"/>
        </w:rPr>
        <w:t>dataset</w:t>
      </w:r>
      <w:r w:rsidR="00B81023">
        <w:rPr>
          <w:rFonts w:eastAsiaTheme="minorEastAsia"/>
        </w:rPr>
        <w:t xml:space="preserve"> of</w:t>
      </w:r>
      <m:oMath>
        <m:r>
          <w:rPr>
            <w:rFonts w:ascii="Cambria Math" w:eastAsiaTheme="minorEastAsia" w:hAnsi="Cambria Math"/>
          </w:rPr>
          <m:t xml:space="preserve"> </m:t>
        </m:r>
        <m:r>
          <w:del w:id="52" w:author="Georgia Salanti" w:date="2019-10-09T13:45:00Z">
            <w:rPr>
              <w:rFonts w:ascii="Cambria Math" w:eastAsiaTheme="minorEastAsia" w:hAnsi="Cambria Math"/>
            </w:rPr>
            <m:t>20</m:t>
          </w:del>
        </m:r>
        <m:r>
          <w:del w:id="53" w:author="Georgia Salanti" w:date="2019-10-09T13:45:00Z">
            <m:rPr>
              <m:sty m:val="p"/>
            </m:rPr>
            <w:rPr>
              <w:rFonts w:ascii="Cambria Math" w:eastAsiaTheme="minorEastAsia" w:hAnsi="Cambria Math"/>
            </w:rPr>
            <m:t xml:space="preserve"> studies (</m:t>
          </w:del>
        </m:r>
        <m:r>
          <w:rPr>
            <w:rFonts w:ascii="Cambria Math" w:eastAsiaTheme="minorEastAsia" w:hAnsi="Cambria Math"/>
          </w:rPr>
          <m:t>ns=2</m:t>
        </m:r>
        <m:r>
          <w:del w:id="54" w:author="Georgia Salanti" w:date="2019-10-09T13:45:00Z">
            <w:rPr>
              <w:rFonts w:ascii="Cambria Math" w:eastAsiaTheme="minorEastAsia" w:hAnsi="Cambria Math"/>
            </w:rPr>
            <m:t>0</m:t>
          </w:del>
        </m:r>
      </m:oMath>
      <w:ins w:id="55" w:author="Georgia Salanti" w:date="2019-10-09T13:45:00Z">
        <w:r w:rsidR="009B25CE">
          <w:rPr>
            <w:rFonts w:eastAsiaTheme="minorEastAsia"/>
          </w:rPr>
          <w:t>0</w:t>
        </w:r>
      </w:ins>
      <w:del w:id="56" w:author="Georgia Salanti" w:date="2019-10-09T13:45:00Z">
        <w:r w:rsidR="00B81023" w:rsidDel="009B25CE">
          <w:rPr>
            <w:rFonts w:eastAsiaTheme="minorEastAsia"/>
          </w:rPr>
          <w:delText>)</w:delText>
        </w:r>
      </w:del>
      <w:ins w:id="57" w:author="Georgia Salanti" w:date="2019-10-09T13:45:00Z">
        <w:r w:rsidR="009B25CE">
          <w:rPr>
            <w:rFonts w:eastAsiaTheme="minorEastAsia"/>
          </w:rPr>
          <w:t xml:space="preserve"> studies,</w:t>
        </w:r>
      </w:ins>
      <w:del w:id="58" w:author="Georgia Salanti" w:date="2019-10-09T13:45:00Z">
        <w:r w:rsidR="00B81023" w:rsidDel="009B25CE">
          <w:rPr>
            <w:rFonts w:eastAsiaTheme="minorEastAsia"/>
          </w:rPr>
          <w:delText>,</w:delText>
        </w:r>
      </w:del>
      <w:r w:rsidR="00B81023">
        <w:rPr>
          <w:rFonts w:eastAsiaTheme="minorEastAsia"/>
        </w:rPr>
        <w:t xml:space="preserve"> where each study </w:t>
      </w:r>
      <w:del w:id="59" w:author="Georgia Salanti" w:date="2019-10-09T13:45:00Z">
        <w:r w:rsidR="00B81023" w:rsidDel="009B25CE">
          <w:rPr>
            <w:rFonts w:eastAsiaTheme="minorEastAsia"/>
          </w:rPr>
          <w:delText xml:space="preserve">has </w:delText>
        </w:r>
      </w:del>
      <w:ins w:id="60" w:author="Georgia Salanti" w:date="2019-10-09T13:45:00Z">
        <w:r w:rsidR="009B25CE">
          <w:rPr>
            <w:rFonts w:eastAsiaTheme="minorEastAsia"/>
          </w:rPr>
          <w:t xml:space="preserve">reports on </w:t>
        </w:r>
      </w:ins>
      <w:r w:rsidR="00B81023">
        <w:rPr>
          <w:rFonts w:eastAsiaTheme="minorEastAsia"/>
        </w:rPr>
        <w:t>3 doses includ</w:t>
      </w:r>
      <w:ins w:id="61" w:author="Georgia Salanti" w:date="2019-10-09T13:43:00Z">
        <w:r w:rsidR="009B25CE">
          <w:rPr>
            <w:rFonts w:eastAsiaTheme="minorEastAsia"/>
          </w:rPr>
          <w:t>ing the reference dose</w:t>
        </w:r>
      </w:ins>
      <w:del w:id="62" w:author="Georgia Salanti" w:date="2019-10-09T13:43:00Z">
        <w:r w:rsidR="00B81023" w:rsidDel="009B25CE">
          <w:rPr>
            <w:rFonts w:eastAsiaTheme="minorEastAsia"/>
          </w:rPr>
          <w:delText>es the zero-dose (referent</w:delText>
        </w:r>
      </w:del>
      <w:del w:id="63" w:author="Georgia Salanti" w:date="2019-10-09T13:46:00Z">
        <w:r w:rsidR="00B81023" w:rsidDel="009B25CE">
          <w:rPr>
            <w:rFonts w:eastAsiaTheme="minorEastAsia"/>
          </w:rPr>
          <w:delText xml:space="preserve"> </w:delText>
        </w:r>
      </w:del>
      <w:del w:id="64" w:author="Georgia Salanti" w:date="2019-10-09T13:43:00Z">
        <w:r w:rsidR="00B81023" w:rsidDel="009B25CE">
          <w:rPr>
            <w:rFonts w:eastAsiaTheme="minorEastAsia"/>
          </w:rPr>
          <w:delText>dose).</w:delText>
        </w:r>
      </w:del>
      <w:ins w:id="65" w:author="Georgia Salanti" w:date="2019-10-09T13:43:00Z">
        <w:r w:rsidR="009B25CE">
          <w:rPr>
            <w:rFonts w:eastAsiaTheme="minorEastAsia"/>
          </w:rPr>
          <w:t>.</w:t>
        </w:r>
      </w:ins>
    </w:p>
    <w:p w14:paraId="6835598D" w14:textId="4BBB6932" w:rsidR="00B81023" w:rsidRPr="009B25CE" w:rsidDel="009B25CE" w:rsidRDefault="00B81023">
      <w:pPr>
        <w:pStyle w:val="Heading2"/>
        <w:rPr>
          <w:del w:id="66" w:author="Georgia Salanti" w:date="2019-10-09T13:44:00Z"/>
        </w:rPr>
        <w:pPrChange w:id="67" w:author="Georgia Salanti" w:date="2019-10-09T13:46:00Z">
          <w:pPr/>
        </w:pPrChange>
      </w:pPr>
      <w:del w:id="68" w:author="Georgia Salanti" w:date="2019-10-09T13:44:00Z">
        <w:r w:rsidRPr="009B25CE" w:rsidDel="009B25CE">
          <w:rPr>
            <w:b w:val="0"/>
            <w:bCs w:val="0"/>
            <w:rPrChange w:id="69" w:author="Georgia Salanti" w:date="2019-10-09T13:46:00Z">
              <w:rPr>
                <w:b/>
                <w:bCs/>
                <w:u w:val="single"/>
              </w:rPr>
            </w:rPrChange>
          </w:rPr>
          <w:delText xml:space="preserve">AIM : </w:delText>
        </w:r>
        <w:r w:rsidR="006F4E53" w:rsidRPr="009B25CE" w:rsidDel="009B25CE">
          <w:delText>Comparing between the different approaches in estimation of the dose-response relationship in meta-analysis.</w:delText>
        </w:r>
      </w:del>
    </w:p>
    <w:p w14:paraId="517F0B4F" w14:textId="76C90F2F" w:rsidR="009B25CE" w:rsidRPr="009B25CE" w:rsidRDefault="006F4E53" w:rsidP="0089118B">
      <w:pPr>
        <w:pStyle w:val="Heading3"/>
        <w:rPr>
          <w:ins w:id="70" w:author="Georgia Salanti" w:date="2019-10-09T13:46:00Z"/>
          <w:rPrChange w:id="71" w:author="Georgia Salanti" w:date="2019-10-09T13:46:00Z">
            <w:rPr>
              <w:ins w:id="72" w:author="Georgia Salanti" w:date="2019-10-09T13:46:00Z"/>
              <w:b/>
              <w:bCs/>
              <w:u w:val="single"/>
            </w:rPr>
          </w:rPrChange>
        </w:rPr>
        <w:pPrChange w:id="73" w:author="Microsoft Office User" w:date="2019-10-14T09:27:00Z">
          <w:pPr/>
        </w:pPrChange>
      </w:pPr>
      <w:r w:rsidRPr="009B25CE">
        <w:rPr>
          <w:rPrChange w:id="74" w:author="Georgia Salanti" w:date="2019-10-09T13:46:00Z">
            <w:rPr>
              <w:u w:val="single"/>
            </w:rPr>
          </w:rPrChange>
        </w:rPr>
        <w:t>Data-generating mechanism</w:t>
      </w:r>
      <w:del w:id="75" w:author="Georgia Salanti" w:date="2019-10-09T13:46:00Z">
        <w:r w:rsidRPr="009B25CE" w:rsidDel="009B25CE">
          <w:rPr>
            <w:rPrChange w:id="76" w:author="Georgia Salanti" w:date="2019-10-09T13:46:00Z">
              <w:rPr>
                <w:u w:val="single"/>
              </w:rPr>
            </w:rPrChange>
          </w:rPr>
          <w:delText>s</w:delText>
        </w:r>
      </w:del>
    </w:p>
    <w:p w14:paraId="1B3D4AF7" w14:textId="49B2F709" w:rsidR="00B81023" w:rsidRPr="009B25CE" w:rsidRDefault="006F4E53" w:rsidP="00BC55A5">
      <w:pPr>
        <w:rPr>
          <w:rFonts w:eastAsiaTheme="minorEastAsia"/>
        </w:rPr>
      </w:pPr>
      <w:del w:id="77" w:author="Georgia Salanti" w:date="2019-10-09T13:46:00Z">
        <w:r w:rsidRPr="009B25CE" w:rsidDel="009B25CE">
          <w:rPr>
            <w:rFonts w:eastAsiaTheme="minorEastAsia"/>
            <w:rPrChange w:id="78" w:author="Georgia Salanti" w:date="2019-10-09T13:47:00Z">
              <w:rPr>
                <w:rFonts w:eastAsiaTheme="minorEastAsia"/>
                <w:b/>
                <w:bCs/>
                <w:u w:val="single"/>
              </w:rPr>
            </w:rPrChange>
          </w:rPr>
          <w:delText xml:space="preserve">: </w:delText>
        </w:r>
        <w:r w:rsidR="006F736C" w:rsidRPr="009B25CE" w:rsidDel="009B25CE">
          <w:rPr>
            <w:rFonts w:eastAsiaTheme="minorEastAsia"/>
          </w:rPr>
          <w:delText>Generation of the date can be divided</w:delText>
        </w:r>
      </w:del>
      <w:ins w:id="79" w:author="Georgia Salanti" w:date="2019-10-09T13:46:00Z">
        <w:r w:rsidR="009B25CE" w:rsidRPr="009B25CE">
          <w:rPr>
            <w:rFonts w:eastAsiaTheme="minorEastAsia"/>
            <w:rPrChange w:id="80" w:author="Georgia Salanti" w:date="2019-10-09T13:47:00Z">
              <w:rPr>
                <w:rFonts w:eastAsiaTheme="minorEastAsia"/>
                <w:b/>
                <w:bCs/>
                <w:u w:val="single"/>
              </w:rPr>
            </w:rPrChange>
          </w:rPr>
          <w:t>We generate the data</w:t>
        </w:r>
      </w:ins>
      <w:r w:rsidR="006F736C" w:rsidRPr="009B25CE">
        <w:rPr>
          <w:rFonts w:eastAsiaTheme="minorEastAsia"/>
        </w:rPr>
        <w:t xml:space="preserve"> in</w:t>
      </w:r>
      <w:del w:id="81" w:author="Georgia Salanti" w:date="2019-10-09T13:46:00Z">
        <w:r w:rsidR="006F736C" w:rsidRPr="009B25CE" w:rsidDel="009B25CE">
          <w:rPr>
            <w:rFonts w:eastAsiaTheme="minorEastAsia"/>
          </w:rPr>
          <w:delText>to</w:delText>
        </w:r>
      </w:del>
      <w:r w:rsidR="006F736C" w:rsidRPr="009B25CE">
        <w:rPr>
          <w:rFonts w:eastAsiaTheme="minorEastAsia"/>
        </w:rPr>
        <w:t xml:space="preserve"> </w:t>
      </w:r>
      <w:del w:id="82" w:author="Georgia Salanti" w:date="2019-10-09T14:36:00Z">
        <w:r w:rsidR="006F736C" w:rsidRPr="009B25CE" w:rsidDel="00144159">
          <w:rPr>
            <w:rFonts w:eastAsiaTheme="minorEastAsia"/>
          </w:rPr>
          <w:delText xml:space="preserve">three </w:delText>
        </w:r>
      </w:del>
      <w:ins w:id="83" w:author="Georgia Salanti" w:date="2019-10-09T14:36:00Z">
        <w:r w:rsidR="00144159">
          <w:rPr>
            <w:rFonts w:eastAsiaTheme="minorEastAsia"/>
          </w:rPr>
          <w:t>four</w:t>
        </w:r>
        <w:r w:rsidR="00144159" w:rsidRPr="009B25CE">
          <w:rPr>
            <w:rFonts w:eastAsiaTheme="minorEastAsia"/>
          </w:rPr>
          <w:t xml:space="preserve"> </w:t>
        </w:r>
      </w:ins>
      <w:r w:rsidR="006F736C" w:rsidRPr="009B25CE">
        <w:rPr>
          <w:rFonts w:eastAsiaTheme="minorEastAsia"/>
        </w:rPr>
        <w:t>steps</w:t>
      </w:r>
      <w:ins w:id="84" w:author="Georgia Salanti" w:date="2019-10-09T13:47:00Z">
        <w:r w:rsidR="009B25CE">
          <w:rPr>
            <w:rFonts w:eastAsiaTheme="minorEastAsia"/>
          </w:rPr>
          <w:t>:</w:t>
        </w:r>
      </w:ins>
      <w:del w:id="85" w:author="Georgia Salanti" w:date="2019-10-09T13:47:00Z">
        <w:r w:rsidR="006F736C" w:rsidRPr="009B25CE" w:rsidDel="009B25CE">
          <w:rPr>
            <w:rFonts w:eastAsiaTheme="minorEastAsia"/>
          </w:rPr>
          <w:delText>.</w:delText>
        </w:r>
      </w:del>
      <w:r w:rsidR="006F736C" w:rsidRPr="009B25CE">
        <w:rPr>
          <w:rFonts w:eastAsiaTheme="minorEastAsia"/>
        </w:rPr>
        <w:t xml:space="preserve"> </w:t>
      </w:r>
    </w:p>
    <w:p w14:paraId="54AF5055" w14:textId="2AD46C64" w:rsidR="006F4E53" w:rsidRPr="009B25CE" w:rsidRDefault="003D71AB" w:rsidP="009B25CE">
      <w:pPr>
        <w:pStyle w:val="ListParagraph"/>
        <w:numPr>
          <w:ilvl w:val="0"/>
          <w:numId w:val="13"/>
        </w:numPr>
        <w:rPr>
          <w:rFonts w:asciiTheme="majorBidi" w:eastAsiaTheme="minorEastAsia" w:hAnsiTheme="majorBidi"/>
          <w:sz w:val="24"/>
          <w:szCs w:val="24"/>
          <w:rPrChange w:id="86" w:author="Georgia Salanti" w:date="2019-10-09T13:47:00Z">
            <w:rPr>
              <w:rFonts w:asciiTheme="majorBidi" w:eastAsiaTheme="minorEastAsia" w:hAnsiTheme="majorBidi"/>
              <w:sz w:val="24"/>
              <w:szCs w:val="24"/>
              <w:u w:val="single"/>
            </w:rPr>
          </w:rPrChange>
        </w:rPr>
      </w:pPr>
      <w:r w:rsidRPr="009B25CE">
        <w:rPr>
          <w:rFonts w:asciiTheme="majorBidi" w:eastAsiaTheme="minorEastAsia" w:hAnsiTheme="majorBidi"/>
          <w:sz w:val="24"/>
          <w:szCs w:val="24"/>
          <w:rPrChange w:id="87" w:author="Georgia Salanti" w:date="2019-10-09T13:47:00Z">
            <w:rPr>
              <w:rFonts w:asciiTheme="majorBidi" w:eastAsiaTheme="minorEastAsia" w:hAnsiTheme="majorBidi"/>
              <w:sz w:val="24"/>
              <w:szCs w:val="24"/>
              <w:u w:val="single"/>
            </w:rPr>
          </w:rPrChange>
        </w:rPr>
        <w:t xml:space="preserve">Generate the doses and </w:t>
      </w:r>
      <w:del w:id="88" w:author="Georgia Salanti" w:date="2019-10-09T13:47:00Z">
        <w:r w:rsidRPr="009B25CE" w:rsidDel="009B25CE">
          <w:rPr>
            <w:rFonts w:asciiTheme="majorBidi" w:eastAsiaTheme="minorEastAsia" w:hAnsiTheme="majorBidi"/>
            <w:sz w:val="24"/>
            <w:szCs w:val="24"/>
            <w:rPrChange w:id="89" w:author="Georgia Salanti" w:date="2019-10-09T13:47:00Z">
              <w:rPr>
                <w:rFonts w:asciiTheme="majorBidi" w:eastAsiaTheme="minorEastAsia" w:hAnsiTheme="majorBidi"/>
                <w:sz w:val="24"/>
                <w:szCs w:val="24"/>
                <w:u w:val="single"/>
              </w:rPr>
            </w:rPrChange>
          </w:rPr>
          <w:delText xml:space="preserve">its </w:delText>
        </w:r>
      </w:del>
      <w:ins w:id="90" w:author="Georgia Salanti" w:date="2019-10-09T13:47:00Z">
        <w:r w:rsidR="009B25CE">
          <w:rPr>
            <w:rFonts w:asciiTheme="majorBidi" w:eastAsiaTheme="minorEastAsia" w:hAnsiTheme="majorBidi"/>
            <w:sz w:val="24"/>
            <w:szCs w:val="24"/>
          </w:rPr>
          <w:t>their</w:t>
        </w:r>
        <w:r w:rsidR="009B25CE" w:rsidRPr="009B25CE">
          <w:rPr>
            <w:rFonts w:asciiTheme="majorBidi" w:eastAsiaTheme="minorEastAsia" w:hAnsiTheme="majorBidi"/>
            <w:sz w:val="24"/>
            <w:szCs w:val="24"/>
            <w:rPrChange w:id="91" w:author="Georgia Salanti" w:date="2019-10-09T13:47:00Z">
              <w:rPr>
                <w:rFonts w:asciiTheme="majorBidi" w:eastAsiaTheme="minorEastAsia" w:hAnsiTheme="majorBidi"/>
                <w:sz w:val="24"/>
                <w:szCs w:val="24"/>
                <w:u w:val="single"/>
              </w:rPr>
            </w:rPrChange>
          </w:rPr>
          <w:t xml:space="preserve"> </w:t>
        </w:r>
      </w:ins>
      <w:commentRangeStart w:id="92"/>
      <w:r w:rsidRPr="009B25CE">
        <w:rPr>
          <w:rFonts w:asciiTheme="majorBidi" w:eastAsiaTheme="minorEastAsia" w:hAnsiTheme="majorBidi"/>
          <w:sz w:val="24"/>
          <w:szCs w:val="24"/>
          <w:rPrChange w:id="93" w:author="Georgia Salanti" w:date="2019-10-09T13:47:00Z">
            <w:rPr>
              <w:rFonts w:asciiTheme="majorBidi" w:eastAsiaTheme="minorEastAsia" w:hAnsiTheme="majorBidi"/>
              <w:sz w:val="24"/>
              <w:szCs w:val="24"/>
              <w:u w:val="single"/>
            </w:rPr>
          </w:rPrChange>
        </w:rPr>
        <w:t>transformation</w:t>
      </w:r>
      <w:ins w:id="94" w:author="Microsoft Office User" w:date="2019-10-13T10:06:00Z">
        <w:r w:rsidR="00B55735">
          <w:rPr>
            <w:rFonts w:asciiTheme="majorBidi" w:eastAsiaTheme="minorEastAsia" w:hAnsiTheme="majorBidi"/>
            <w:sz w:val="24"/>
            <w:szCs w:val="24"/>
          </w:rPr>
          <w:t>.</w:t>
        </w:r>
      </w:ins>
      <w:ins w:id="95" w:author="Georgia Salanti" w:date="2019-10-09T13:47:00Z">
        <w:del w:id="96" w:author="Microsoft Office User" w:date="2019-10-13T10:06:00Z">
          <w:r w:rsidR="009B25CE" w:rsidDel="00B55735">
            <w:rPr>
              <w:rFonts w:asciiTheme="majorBidi" w:eastAsiaTheme="minorEastAsia" w:hAnsiTheme="majorBidi"/>
              <w:sz w:val="24"/>
              <w:szCs w:val="24"/>
            </w:rPr>
            <w:delText>s</w:delText>
          </w:r>
          <w:commentRangeEnd w:id="92"/>
          <w:r w:rsidR="009B25CE" w:rsidDel="00B55735">
            <w:rPr>
              <w:rStyle w:val="CommentReference"/>
              <w:rFonts w:ascii="Times New Roman" w:eastAsiaTheme="minorHAnsi" w:hAnsi="Times New Roman" w:cstheme="minorBidi"/>
            </w:rPr>
            <w:commentReference w:id="92"/>
          </w:r>
        </w:del>
      </w:ins>
      <w:del w:id="97" w:author="Microsoft Office User" w:date="2019-10-13T10:06:00Z">
        <w:r w:rsidR="006F736C" w:rsidRPr="009B25CE" w:rsidDel="00B55735">
          <w:rPr>
            <w:rFonts w:asciiTheme="majorBidi" w:eastAsiaTheme="minorEastAsia" w:hAnsiTheme="majorBidi"/>
            <w:sz w:val="24"/>
            <w:szCs w:val="24"/>
            <w:rPrChange w:id="98" w:author="Georgia Salanti" w:date="2019-10-09T13:47:00Z">
              <w:rPr>
                <w:rFonts w:asciiTheme="majorBidi" w:eastAsiaTheme="minorEastAsia" w:hAnsiTheme="majorBidi"/>
                <w:sz w:val="24"/>
                <w:szCs w:val="24"/>
                <w:u w:val="single"/>
              </w:rPr>
            </w:rPrChange>
          </w:rPr>
          <w:delText>.</w:delText>
        </w:r>
      </w:del>
    </w:p>
    <w:p w14:paraId="7BB708A7" w14:textId="1ED41C55" w:rsidR="00655DD6" w:rsidRPr="009B25CE" w:rsidRDefault="00420FEC" w:rsidP="009B25CE">
      <w:pPr>
        <w:pStyle w:val="ListParagraph"/>
        <w:ind w:left="720" w:firstLine="0"/>
        <w:rPr>
          <w:rFonts w:asciiTheme="majorBidi" w:eastAsiaTheme="minorEastAsia" w:hAnsiTheme="majorBidi"/>
          <w:sz w:val="24"/>
          <w:szCs w:val="24"/>
        </w:rPr>
      </w:pPr>
      <w:ins w:id="99" w:author="Georgia Salanti" w:date="2019-10-09T13:49:00Z">
        <w:r>
          <w:rPr>
            <w:rFonts w:asciiTheme="majorBidi" w:eastAsiaTheme="minorEastAsia" w:hAnsiTheme="majorBidi"/>
            <w:sz w:val="24"/>
            <w:szCs w:val="24"/>
          </w:rPr>
          <w:t xml:space="preserve">We assume that every study </w:t>
        </w:r>
      </w:ins>
      <w:ins w:id="100" w:author="Georgia Salanti" w:date="2019-10-09T13:50:00Z">
        <w:r>
          <w:rPr>
            <w:rFonts w:asciiTheme="majorBidi" w:eastAsiaTheme="minorEastAsia" w:hAnsiTheme="majorBidi"/>
            <w:sz w:val="24"/>
            <w:szCs w:val="24"/>
          </w:rPr>
          <w:t>involves</w:t>
        </w:r>
      </w:ins>
      <w:ins w:id="101" w:author="Georgia Salanti" w:date="2019-10-09T13:49:00Z">
        <w:r>
          <w:rPr>
            <w:rFonts w:asciiTheme="majorBidi" w:eastAsiaTheme="minorEastAsia" w:hAnsiTheme="majorBidi"/>
            <w:sz w:val="24"/>
            <w:szCs w:val="24"/>
          </w:rPr>
          <w:t xml:space="preserve"> the lowest dose which</w:t>
        </w:r>
        <w:del w:id="102" w:author="Microsoft Office User" w:date="2019-10-14T10:32:00Z">
          <w:r w:rsidDel="00995DA5">
            <w:rPr>
              <w:rFonts w:asciiTheme="majorBidi" w:eastAsiaTheme="minorEastAsia" w:hAnsiTheme="majorBidi"/>
              <w:sz w:val="24"/>
              <w:szCs w:val="24"/>
            </w:rPr>
            <w:delText xml:space="preserve"> is</w:delText>
          </w:r>
        </w:del>
        <w:r>
          <w:rPr>
            <w:rFonts w:asciiTheme="majorBidi" w:eastAsiaTheme="minorEastAsia" w:hAnsiTheme="majorBidi"/>
            <w:sz w:val="24"/>
            <w:szCs w:val="24"/>
          </w:rPr>
          <w:t xml:space="preserve"> set to zero. </w:t>
        </w:r>
      </w:ins>
      <w:r w:rsidR="00655DD6" w:rsidRPr="009B25CE">
        <w:rPr>
          <w:rFonts w:asciiTheme="majorBidi" w:eastAsiaTheme="minorEastAsia" w:hAnsiTheme="majorBidi"/>
          <w:sz w:val="24"/>
          <w:szCs w:val="24"/>
        </w:rPr>
        <w:t>The 2 non</w:t>
      </w:r>
      <w:ins w:id="103" w:author="Georgia Salanti" w:date="2019-10-09T13:50:00Z">
        <w:r>
          <w:rPr>
            <w:rFonts w:asciiTheme="majorBidi" w:eastAsiaTheme="minorEastAsia" w:hAnsiTheme="majorBidi"/>
            <w:sz w:val="24"/>
            <w:szCs w:val="24"/>
          </w:rPr>
          <w:t>-</w:t>
        </w:r>
      </w:ins>
      <w:del w:id="104" w:author="Georgia Salanti" w:date="2019-10-09T13:50:00Z">
        <w:r w:rsidR="00655DD6" w:rsidRPr="009B25CE" w:rsidDel="00420FEC">
          <w:rPr>
            <w:rFonts w:asciiTheme="majorBidi" w:eastAsiaTheme="minorEastAsia" w:hAnsiTheme="majorBidi"/>
            <w:sz w:val="24"/>
            <w:szCs w:val="24"/>
          </w:rPr>
          <w:delText>-</w:delText>
        </w:r>
      </w:del>
      <w:r w:rsidR="00655DD6" w:rsidRPr="009B25CE">
        <w:rPr>
          <w:rFonts w:asciiTheme="majorBidi" w:eastAsiaTheme="minorEastAsia" w:hAnsiTheme="majorBidi"/>
          <w:sz w:val="24"/>
          <w:szCs w:val="24"/>
        </w:rPr>
        <w:t xml:space="preserve">referent </w:t>
      </w:r>
      <w:commentRangeStart w:id="105"/>
      <w:del w:id="106" w:author="Georgia Salanti" w:date="2019-10-09T13:50:00Z">
        <w:r w:rsidR="00655DD6" w:rsidRPr="009B25CE" w:rsidDel="00420FEC">
          <w:rPr>
            <w:rFonts w:asciiTheme="majorBidi" w:eastAsiaTheme="minorEastAsia" w:hAnsiTheme="majorBidi"/>
            <w:sz w:val="24"/>
            <w:szCs w:val="24"/>
          </w:rPr>
          <w:delText>dose</w:delText>
        </w:r>
      </w:del>
      <w:commentRangeEnd w:id="105"/>
      <w:ins w:id="107" w:author="Georgia Salanti" w:date="2019-10-09T13:50:00Z">
        <w:r w:rsidRPr="009B25CE">
          <w:rPr>
            <w:rFonts w:asciiTheme="majorBidi" w:eastAsiaTheme="minorEastAsia" w:hAnsiTheme="majorBidi"/>
            <w:sz w:val="24"/>
            <w:szCs w:val="24"/>
          </w:rPr>
          <w:t>doses</w:t>
        </w:r>
      </w:ins>
      <w:r>
        <w:rPr>
          <w:rStyle w:val="CommentReference"/>
          <w:rFonts w:ascii="Times New Roman" w:eastAsiaTheme="minorHAnsi" w:hAnsi="Times New Roman" w:cstheme="minorBidi"/>
        </w:rPr>
        <w:commentReference w:id="105"/>
      </w:r>
      <w:ins w:id="108" w:author="Georgia Salanti" w:date="2019-10-09T13:49:00Z">
        <w:r>
          <w:rPr>
            <w:rFonts w:asciiTheme="majorBidi" w:eastAsiaTheme="minorEastAsia" w:hAnsiTheme="majorBidi"/>
            <w:sz w:val="24"/>
            <w:szCs w:val="24"/>
          </w:rPr>
          <w:t xml:space="preserve"> </w:t>
        </w:r>
      </w:ins>
      <w:del w:id="109" w:author="Georgia Salanti" w:date="2019-10-09T13:49:00Z">
        <w:r w:rsidR="00655DD6" w:rsidRPr="009B25CE" w:rsidDel="00420FEC">
          <w:rPr>
            <w:rFonts w:asciiTheme="majorBidi" w:eastAsiaTheme="minorEastAsia" w:hAnsiTheme="majorBidi"/>
            <w:sz w:val="24"/>
            <w:szCs w:val="24"/>
          </w:rPr>
          <w:delText xml:space="preserve">s </w:delText>
        </w:r>
        <m:oMath>
          <m:r>
            <w:rPr>
              <w:rFonts w:ascii="Cambria Math" w:eastAsiaTheme="minorEastAsia" w:hAnsi="Cambria Math"/>
              <w:sz w:val="24"/>
              <w:szCs w:val="24"/>
            </w:rPr>
            <m:t xml:space="preserve">j&gt;0 </m:t>
          </m:r>
        </m:oMath>
      </w:del>
      <w:r w:rsidR="00655DD6" w:rsidRPr="009B25CE">
        <w:rPr>
          <w:rFonts w:asciiTheme="majorBidi" w:eastAsiaTheme="minorEastAsia" w:hAnsiTheme="majorBidi"/>
          <w:sz w:val="24"/>
          <w:szCs w:val="24"/>
        </w:rPr>
        <w:t>are sampled from a uniform distribution,</w:t>
      </w:r>
    </w:p>
    <w:p w14:paraId="37D3F637" w14:textId="1AA04966" w:rsidR="00655DD6" w:rsidRPr="009B25CE" w:rsidRDefault="00464602" w:rsidP="00655DD6">
      <w:pPr>
        <w:pStyle w:val="ListParagraph"/>
        <w:ind w:left="720" w:firstLine="0"/>
        <w:jc w:val="center"/>
        <w:rPr>
          <w:rFonts w:asciiTheme="majorBidi" w:eastAsiaTheme="minorEastAsia" w:hAnsiTheme="majorBidi"/>
          <w:sz w:val="24"/>
          <w:szCs w:val="24"/>
        </w:rPr>
      </w:pPr>
      <m:oMath>
        <m:sSub>
          <m:sSubPr>
            <m:ctrlPr>
              <w:rPr>
                <w:rFonts w:ascii="Cambria Math" w:hAnsi="Cambria Math"/>
                <w:i/>
                <w:sz w:val="24"/>
                <w:szCs w:val="24"/>
                <w:lang w:val="de-DE"/>
              </w:rPr>
            </m:ctrlPr>
          </m:sSubPr>
          <m:e>
            <m:r>
              <w:rPr>
                <w:rFonts w:ascii="Cambria Math" w:hAnsi="Cambria Math"/>
                <w:sz w:val="24"/>
                <w:szCs w:val="24"/>
                <w:lang w:val="de-DE"/>
              </w:rPr>
              <m:t>X</m:t>
            </m:r>
          </m:e>
          <m:sub>
            <m:r>
              <w:rPr>
                <w:rFonts w:ascii="Cambria Math" w:hAnsi="Cambria Math"/>
                <w:sz w:val="24"/>
                <w:szCs w:val="24"/>
                <w:lang w:val="de-DE"/>
              </w:rPr>
              <m:t>ij</m:t>
            </m:r>
          </m:sub>
        </m:sSub>
        <m:r>
          <w:rPr>
            <w:rFonts w:ascii="Cambria Math" w:hAnsi="Cambria Math"/>
            <w:sz w:val="24"/>
            <w:szCs w:val="24"/>
          </w:rPr>
          <m:t xml:space="preserve"> ~</m:t>
        </m:r>
        <m:r>
          <w:rPr>
            <w:rFonts w:ascii="Cambria Math" w:hAnsi="Cambria Math"/>
            <w:sz w:val="24"/>
            <w:szCs w:val="24"/>
            <w:lang w:val="de-DE"/>
          </w:rPr>
          <m:t>Unif</m:t>
        </m:r>
        <m:d>
          <m:dPr>
            <m:ctrlPr>
              <w:rPr>
                <w:rFonts w:ascii="Cambria Math" w:hAnsi="Cambria Math"/>
                <w:i/>
                <w:sz w:val="24"/>
                <w:szCs w:val="24"/>
                <w:lang w:val="de-DE"/>
              </w:rPr>
            </m:ctrlPr>
          </m:dPr>
          <m:e>
            <w:commentRangeStart w:id="110"/>
            <m:r>
              <w:del w:id="111" w:author="Georgia Salanti" w:date="2019-10-09T13:51:00Z">
                <w:rPr>
                  <w:rFonts w:ascii="Cambria Math" w:hAnsi="Cambria Math"/>
                  <w:sz w:val="24"/>
                  <w:szCs w:val="24"/>
                  <w:lang w:val="de-DE"/>
                </w:rPr>
                <m:t>doserang</m:t>
              </w:del>
            </m:r>
            <m:sSub>
              <m:sSubPr>
                <m:ctrlPr>
                  <w:del w:id="112" w:author="Georgia Salanti" w:date="2019-10-09T13:51:00Z">
                    <w:rPr>
                      <w:rFonts w:ascii="Cambria Math" w:hAnsi="Cambria Math"/>
                      <w:i/>
                      <w:sz w:val="24"/>
                      <w:szCs w:val="24"/>
                      <w:lang w:val="de-DE"/>
                    </w:rPr>
                  </w:del>
                </m:ctrlPr>
              </m:sSubPr>
              <m:e>
                <m:r>
                  <w:del w:id="113" w:author="Georgia Salanti" w:date="2019-10-09T13:51:00Z">
                    <w:rPr>
                      <w:rFonts w:ascii="Cambria Math" w:hAnsi="Cambria Math"/>
                      <w:sz w:val="24"/>
                      <w:szCs w:val="24"/>
                      <w:lang w:val="de-DE"/>
                    </w:rPr>
                    <m:t>e</m:t>
                  </w:del>
                </m:r>
              </m:e>
              <m:sub>
                <m:r>
                  <w:del w:id="114" w:author="Georgia Salanti" w:date="2019-10-09T13:51:00Z">
                    <w:rPr>
                      <w:rFonts w:ascii="Cambria Math" w:hAnsi="Cambria Math"/>
                      <w:sz w:val="24"/>
                      <w:szCs w:val="24"/>
                    </w:rPr>
                    <m:t>1</m:t>
                  </w:del>
                </m:r>
              </m:sub>
            </m:sSub>
            <m:r>
              <w:del w:id="115" w:author="Georgia Salanti" w:date="2019-10-09T13:51:00Z">
                <w:rPr>
                  <w:rFonts w:ascii="Cambria Math" w:hAnsi="Cambria Math"/>
                  <w:sz w:val="24"/>
                  <w:szCs w:val="24"/>
                </w:rPr>
                <m:t>=</m:t>
              </w:del>
            </m:r>
            <w:commentRangeEnd w:id="110"/>
            <m:r>
              <w:del w:id="116" w:author="Georgia Salanti" w:date="2019-10-09T13:51:00Z">
                <m:rPr>
                  <m:sty m:val="p"/>
                </m:rPr>
                <w:rPr>
                  <w:rStyle w:val="CommentReference"/>
                  <w:rFonts w:ascii="Times New Roman" w:eastAsiaTheme="minorHAnsi" w:hAnsi="Times New Roman" w:cstheme="minorBidi"/>
                </w:rPr>
                <w:commentReference w:id="110"/>
              </w:del>
            </m:r>
            <m:r>
              <w:del w:id="117" w:author="Georgia Salanti" w:date="2019-10-09T14:30:00Z">
                <w:rPr>
                  <w:rFonts w:ascii="Cambria Math" w:hAnsi="Cambria Math"/>
                  <w:sz w:val="24"/>
                  <w:szCs w:val="24"/>
                </w:rPr>
                <m:t>1</m:t>
              </w:del>
            </m:r>
            <m:r>
              <w:ins w:id="118" w:author="Georgia Salanti" w:date="2019-10-09T14:30:00Z">
                <w:rPr>
                  <w:rFonts w:ascii="Cambria Math" w:hAnsi="Cambria Math"/>
                  <w:sz w:val="24"/>
                  <w:szCs w:val="24"/>
                  <w:lang w:val="de-DE"/>
                </w:rPr>
                <m:t>LD</m:t>
              </w:ins>
            </m:r>
            <m:r>
              <w:rPr>
                <w:rFonts w:ascii="Cambria Math" w:hAnsi="Cambria Math"/>
                <w:sz w:val="24"/>
                <w:szCs w:val="24"/>
              </w:rPr>
              <m:t xml:space="preserve">, </m:t>
            </m:r>
            <m:r>
              <w:del w:id="119" w:author="Georgia Salanti" w:date="2019-10-09T13:51:00Z">
                <w:rPr>
                  <w:rFonts w:ascii="Cambria Math" w:hAnsi="Cambria Math"/>
                  <w:sz w:val="24"/>
                  <w:szCs w:val="24"/>
                  <w:lang w:val="de-DE"/>
                </w:rPr>
                <m:t>doserang</m:t>
              </w:del>
            </m:r>
            <m:sSub>
              <m:sSubPr>
                <m:ctrlPr>
                  <w:del w:id="120" w:author="Georgia Salanti" w:date="2019-10-09T13:51:00Z">
                    <w:rPr>
                      <w:rFonts w:ascii="Cambria Math" w:hAnsi="Cambria Math"/>
                      <w:i/>
                      <w:sz w:val="24"/>
                      <w:szCs w:val="24"/>
                      <w:lang w:val="de-DE"/>
                    </w:rPr>
                  </w:del>
                </m:ctrlPr>
              </m:sSubPr>
              <m:e>
                <m:r>
                  <w:del w:id="121" w:author="Georgia Salanti" w:date="2019-10-09T13:51:00Z">
                    <w:rPr>
                      <w:rFonts w:ascii="Cambria Math" w:hAnsi="Cambria Math"/>
                      <w:sz w:val="24"/>
                      <w:szCs w:val="24"/>
                      <w:lang w:val="de-DE"/>
                    </w:rPr>
                    <m:t>e</m:t>
                  </w:del>
                </m:r>
              </m:e>
              <m:sub>
                <m:r>
                  <w:del w:id="122" w:author="Georgia Salanti" w:date="2019-10-09T13:51:00Z">
                    <w:rPr>
                      <w:rFonts w:ascii="Cambria Math" w:hAnsi="Cambria Math"/>
                      <w:sz w:val="24"/>
                      <w:szCs w:val="24"/>
                    </w:rPr>
                    <m:t>2</m:t>
                  </w:del>
                </m:r>
              </m:sub>
            </m:sSub>
            <m:r>
              <w:del w:id="123" w:author="Georgia Salanti" w:date="2019-10-09T13:51:00Z">
                <w:rPr>
                  <w:rFonts w:ascii="Cambria Math" w:hAnsi="Cambria Math"/>
                  <w:sz w:val="24"/>
                  <w:szCs w:val="24"/>
                </w:rPr>
                <m:t>=</m:t>
              </w:del>
            </m:r>
            <m:r>
              <w:del w:id="124" w:author="Georgia Salanti" w:date="2019-10-09T14:30:00Z">
                <w:rPr>
                  <w:rFonts w:ascii="Cambria Math" w:hAnsi="Cambria Math"/>
                  <w:sz w:val="24"/>
                  <w:szCs w:val="24"/>
                </w:rPr>
                <m:t>10</m:t>
              </w:del>
            </m:r>
            <m:r>
              <w:ins w:id="125" w:author="Georgia Salanti" w:date="2019-10-09T14:30:00Z">
                <w:rPr>
                  <w:rFonts w:ascii="Cambria Math" w:hAnsi="Cambria Math"/>
                  <w:sz w:val="24"/>
                  <w:szCs w:val="24"/>
                  <w:lang w:val="de-DE"/>
                </w:rPr>
                <m:t>UD</m:t>
              </w:ins>
            </m:r>
          </m:e>
        </m:d>
      </m:oMath>
      <w:ins w:id="126" w:author="Microsoft Office User" w:date="2019-10-14T10:53:00Z">
        <w:r w:rsidR="00AA2E5F" w:rsidRPr="00AA2E5F">
          <w:rPr>
            <w:rFonts w:asciiTheme="majorBidi" w:eastAsiaTheme="minorEastAsia" w:hAnsiTheme="majorBidi"/>
            <w:sz w:val="24"/>
            <w:szCs w:val="24"/>
            <w:rPrChange w:id="127" w:author="Microsoft Office User" w:date="2019-10-14T10:53:00Z">
              <w:rPr>
                <w:rFonts w:asciiTheme="majorBidi" w:eastAsiaTheme="minorEastAsia" w:hAnsiTheme="majorBidi"/>
                <w:sz w:val="24"/>
                <w:szCs w:val="24"/>
                <w:lang w:val="de-DE"/>
              </w:rPr>
            </w:rPrChange>
          </w:rPr>
          <w:t>,</w:t>
        </w:r>
      </w:ins>
      <w:del w:id="128" w:author="Georgia Salanti" w:date="2019-10-09T14:30:00Z">
        <w:r w:rsidR="00655DD6" w:rsidRPr="009B25CE" w:rsidDel="00144159">
          <w:rPr>
            <w:rFonts w:asciiTheme="majorBidi" w:eastAsiaTheme="minorEastAsia" w:hAnsiTheme="majorBidi"/>
            <w:sz w:val="24"/>
            <w:szCs w:val="24"/>
          </w:rPr>
          <w:delText>.</w:delText>
        </w:r>
      </w:del>
    </w:p>
    <w:p w14:paraId="30723DB6" w14:textId="136D3956" w:rsidR="00655DD6" w:rsidRPr="009B25CE" w:rsidDel="00420FEC" w:rsidRDefault="005B3807" w:rsidP="00763EFE">
      <w:pPr>
        <w:ind w:left="720"/>
        <w:rPr>
          <w:del w:id="129" w:author="Georgia Salanti" w:date="2019-10-09T13:51:00Z"/>
        </w:rPr>
        <w:pPrChange w:id="130" w:author="Microsoft Office User" w:date="2019-10-14T10:25:00Z">
          <w:pPr>
            <w:pStyle w:val="ListParagraph"/>
            <w:ind w:left="720" w:firstLine="0"/>
          </w:pPr>
        </w:pPrChange>
      </w:pPr>
      <w:ins w:id="131" w:author="Microsoft Office User" w:date="2019-10-14T10:26:00Z">
        <w:r>
          <w:t>LD and UD</w:t>
        </w:r>
        <w:r>
          <w:t xml:space="preserve"> are the</w:t>
        </w:r>
        <w:r w:rsidDel="005B3807">
          <w:t xml:space="preserve"> </w:t>
        </w:r>
      </w:ins>
      <w:ins w:id="132" w:author="Georgia Salanti" w:date="2019-10-09T14:30:00Z">
        <w:del w:id="133" w:author="Microsoft Office User" w:date="2019-10-14T10:26:00Z">
          <w:r w:rsidR="00144159" w:rsidDel="005B3807">
            <w:delText>with</w:delText>
          </w:r>
        </w:del>
        <w:r w:rsidR="00144159">
          <w:t xml:space="preserve"> lowest and maximum values</w:t>
        </w:r>
        <w:del w:id="134" w:author="Microsoft Office User" w:date="2019-10-14T10:26:00Z">
          <w:r w:rsidR="00144159" w:rsidDel="005B3807">
            <w:delText xml:space="preserve"> LD and UD </w:delText>
          </w:r>
        </w:del>
      </w:ins>
      <w:ins w:id="135" w:author="Microsoft Office User" w:date="2019-10-14T10:26:00Z">
        <w:r>
          <w:t>,</w:t>
        </w:r>
      </w:ins>
      <w:ins w:id="136" w:author="Microsoft Office User" w:date="2019-10-14T10:30:00Z">
        <w:r w:rsidR="00995DA5">
          <w:t xml:space="preserve"> </w:t>
        </w:r>
      </w:ins>
      <w:ins w:id="137" w:author="Microsoft Office User" w:date="2019-10-14T10:26:00Z">
        <w:r>
          <w:t>re</w:t>
        </w:r>
      </w:ins>
      <w:ins w:id="138" w:author="Microsoft Office User" w:date="2019-10-14T10:27:00Z">
        <w:r>
          <w:t>spectively</w:t>
        </w:r>
      </w:ins>
      <w:commentRangeStart w:id="139"/>
      <w:ins w:id="140" w:author="Georgia Salanti" w:date="2019-10-09T14:30:00Z">
        <w:del w:id="141" w:author="Microsoft Office User" w:date="2019-10-14T10:26:00Z">
          <w:r w:rsidR="00144159" w:rsidDel="005B3807">
            <w:delText xml:space="preserve">set to 1 and </w:delText>
          </w:r>
        </w:del>
      </w:ins>
      <w:ins w:id="142" w:author="Georgia Salanti" w:date="2019-10-09T14:31:00Z">
        <w:del w:id="143" w:author="Microsoft Office User" w:date="2019-10-14T10:26:00Z">
          <w:r w:rsidR="00144159" w:rsidDel="005B3807">
            <w:delText>10</w:delText>
          </w:r>
        </w:del>
        <w:r w:rsidR="00144159">
          <w:t xml:space="preserve">. </w:t>
        </w:r>
        <w:commentRangeEnd w:id="139"/>
        <w:r w:rsidR="00144159">
          <w:rPr>
            <w:rStyle w:val="CommentReference"/>
          </w:rPr>
          <w:commentReference w:id="139"/>
        </w:r>
      </w:ins>
      <w:r w:rsidR="00655DD6" w:rsidRPr="009B25CE">
        <w:t xml:space="preserve">Then the transformed dose,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rsidR="00655DD6" w:rsidRPr="009B25CE">
        <w:t>, is computed based on which dose-response transformation is assumed</w:t>
      </w:r>
      <w:ins w:id="144" w:author="Georgia Salanti" w:date="2019-10-09T13:51:00Z">
        <w:r w:rsidR="00420FEC">
          <w:t>. For</w:t>
        </w:r>
      </w:ins>
      <w:ins w:id="145" w:author="Microsoft Office User" w:date="2019-10-14T10:25:00Z">
        <w:r w:rsidR="00763EFE">
          <w:t xml:space="preserve"> </w:t>
        </w:r>
      </w:ins>
    </w:p>
    <w:p w14:paraId="57FB0D7A" w14:textId="2E5D9DFF" w:rsidR="00655DD6" w:rsidDel="00AA2E5F" w:rsidRDefault="00655DD6" w:rsidP="00763EFE">
      <w:pPr>
        <w:ind w:left="720"/>
        <w:rPr>
          <w:del w:id="146" w:author="Georgia Salanti" w:date="2019-10-09T13:52:00Z"/>
        </w:rPr>
      </w:pPr>
      <w:r w:rsidRPr="00420FEC">
        <w:t>Linear transformation</w:t>
      </w:r>
      <w:ins w:id="147" w:author="Microsoft Office User" w:date="2019-10-14T10:30:00Z">
        <w:r w:rsidR="00995DA5">
          <w:t xml:space="preserve"> </w:t>
        </w:r>
      </w:ins>
    </w:p>
    <w:p w14:paraId="58830565" w14:textId="2FF0B7D9" w:rsidR="00AA2E5F" w:rsidRDefault="00AA2E5F" w:rsidP="00763EFE">
      <w:pPr>
        <w:ind w:left="720"/>
        <w:rPr>
          <w:ins w:id="148" w:author="Microsoft Office User" w:date="2019-10-14T10:54:00Z"/>
        </w:rPr>
      </w:pPr>
    </w:p>
    <w:p w14:paraId="40C9D60A" w14:textId="2410F095" w:rsidR="00AA2E5F" w:rsidRPr="00420FEC" w:rsidRDefault="00AA2E5F" w:rsidP="00AA2E5F">
      <w:pPr>
        <w:ind w:left="720"/>
        <w:jc w:val="center"/>
        <w:rPr>
          <w:ins w:id="149" w:author="Microsoft Office User" w:date="2019-10-14T10:54:00Z"/>
        </w:rPr>
        <w:pPrChange w:id="150" w:author="Microsoft Office User" w:date="2019-10-14T10:54:00Z">
          <w:pPr>
            <w:pStyle w:val="ListParagraph"/>
            <w:numPr>
              <w:numId w:val="14"/>
            </w:numPr>
            <w:ind w:left="1440" w:hanging="360"/>
          </w:pPr>
        </w:pPrChange>
      </w:pPr>
      <m:oMath>
        <m:sSub>
          <m:sSubPr>
            <m:ctrlPr>
              <w:ins w:id="151" w:author="Microsoft Office User" w:date="2019-10-14T10:54:00Z">
                <w:rPr>
                  <w:rFonts w:ascii="Cambria Math" w:eastAsiaTheme="minorEastAsia" w:hAnsi="Cambria Math"/>
                  <w:i/>
                </w:rPr>
              </w:ins>
            </m:ctrlPr>
          </m:sSubPr>
          <m:e>
            <m:r>
              <w:ins w:id="152" w:author="Microsoft Office User" w:date="2019-10-14T10:54:00Z">
                <w:rPr>
                  <w:rFonts w:ascii="Cambria Math" w:eastAsiaTheme="minorEastAsia" w:hAnsi="Cambria Math" w:cstheme="majorBidi"/>
                </w:rPr>
                <m:t>f</m:t>
              </w:ins>
            </m:r>
            <m:d>
              <m:dPr>
                <m:ctrlPr>
                  <w:ins w:id="153" w:author="Microsoft Office User" w:date="2019-10-14T10:54:00Z">
                    <w:rPr>
                      <w:rFonts w:ascii="Cambria Math" w:eastAsiaTheme="minorEastAsia" w:hAnsi="Cambria Math"/>
                      <w:i/>
                    </w:rPr>
                  </w:ins>
                </m:ctrlPr>
              </m:dPr>
              <m:e>
                <m:sSub>
                  <m:sSubPr>
                    <m:ctrlPr>
                      <w:ins w:id="154" w:author="Microsoft Office User" w:date="2019-10-14T10:54:00Z">
                        <w:rPr>
                          <w:rFonts w:ascii="Cambria Math" w:eastAsiaTheme="minorEastAsia" w:hAnsi="Cambria Math"/>
                          <w:i/>
                        </w:rPr>
                      </w:ins>
                    </m:ctrlPr>
                  </m:sSubPr>
                  <m:e>
                    <m:r>
                      <w:ins w:id="155" w:author="Microsoft Office User" w:date="2019-10-14T10:54:00Z">
                        <w:rPr>
                          <w:rFonts w:ascii="Cambria Math" w:eastAsiaTheme="minorEastAsia" w:hAnsi="Cambria Math"/>
                        </w:rPr>
                        <m:t>X</m:t>
                      </w:ins>
                    </m:r>
                  </m:e>
                  <m:sub>
                    <m:r>
                      <w:ins w:id="156" w:author="Microsoft Office User" w:date="2019-10-14T10:54:00Z">
                        <w:rPr>
                          <w:rFonts w:ascii="Cambria Math" w:eastAsiaTheme="minorEastAsia" w:hAnsi="Cambria Math"/>
                        </w:rPr>
                        <m:t>ij</m:t>
                      </w:ins>
                    </m:r>
                  </m:sub>
                </m:sSub>
                <m:r>
                  <w:ins w:id="157" w:author="Microsoft Office User" w:date="2019-10-14T10:54:00Z">
                    <w:rPr>
                      <w:rFonts w:ascii="Cambria Math" w:eastAsiaTheme="minorEastAsia" w:hAnsi="Cambria Math"/>
                    </w:rPr>
                    <m:t>,</m:t>
                  </w:ins>
                </m:r>
                <m:sSub>
                  <m:sSubPr>
                    <m:ctrlPr>
                      <w:ins w:id="158" w:author="Microsoft Office User" w:date="2019-10-14T10:54:00Z">
                        <w:rPr>
                          <w:rFonts w:ascii="Cambria Math" w:eastAsiaTheme="minorEastAsia" w:hAnsi="Cambria Math" w:cstheme="majorBidi"/>
                          <w:b/>
                          <w:bCs/>
                          <w:i/>
                          <w:sz w:val="22"/>
                          <w:szCs w:val="22"/>
                          <w:lang w:val="el-GR"/>
                        </w:rPr>
                      </w:ins>
                    </m:ctrlPr>
                  </m:sSubPr>
                  <m:e>
                    <m:r>
                      <w:ins w:id="159" w:author="Microsoft Office User" w:date="2019-10-14T10:54:00Z">
                        <m:rPr>
                          <m:sty m:val="bi"/>
                        </m:rPr>
                        <w:rPr>
                          <w:rFonts w:ascii="Cambria Math" w:eastAsiaTheme="minorEastAsia" w:hAnsi="Cambria Math"/>
                          <w:lang w:val="el-GR"/>
                        </w:rPr>
                        <m:t>β</m:t>
                      </w:ins>
                    </m:r>
                  </m:e>
                  <m:sub>
                    <m:r>
                      <w:ins w:id="160" w:author="Microsoft Office User" w:date="2019-10-14T10:54:00Z">
                        <m:rPr>
                          <m:sty m:val="bi"/>
                        </m:rPr>
                        <w:rPr>
                          <w:rFonts w:ascii="Cambria Math" w:eastAsiaTheme="minorEastAsia" w:hAnsi="Cambria Math"/>
                          <w:lang w:val="el-GR"/>
                        </w:rPr>
                        <m:t>i</m:t>
                      </w:ins>
                    </m:r>
                  </m:sub>
                </m:sSub>
              </m:e>
            </m:d>
            <m:r>
              <w:ins w:id="161" w:author="Microsoft Office User" w:date="2019-10-14T10:54:00Z">
                <w:rPr>
                  <w:rFonts w:ascii="Cambria Math" w:eastAsiaTheme="minorEastAsia" w:hAnsi="Cambria Math" w:cstheme="majorBidi"/>
                </w:rPr>
                <m:t>= β</m:t>
              </w:ins>
            </m:r>
          </m:e>
          <m:sub>
            <m:r>
              <w:ins w:id="162" w:author="Microsoft Office User" w:date="2019-10-14T10:56:00Z">
                <w:rPr>
                  <w:rFonts w:ascii="Cambria Math" w:eastAsiaTheme="minorEastAsia" w:hAnsi="Cambria Math" w:cstheme="majorBidi"/>
                </w:rPr>
                <m:t>1</m:t>
              </w:ins>
            </m:r>
            <m:r>
              <w:ins w:id="163" w:author="Microsoft Office User" w:date="2019-10-14T10:54:00Z">
                <w:rPr>
                  <w:rFonts w:ascii="Cambria Math" w:eastAsiaTheme="minorEastAsia" w:hAnsi="Cambria Math" w:cstheme="majorBidi"/>
                </w:rPr>
                <m:t>i</m:t>
              </w:ins>
            </m:r>
          </m:sub>
        </m:sSub>
        <m:r>
          <w:ins w:id="164" w:author="Microsoft Office User" w:date="2019-10-14T10:54:00Z">
            <w:rPr>
              <w:rFonts w:ascii="Cambria Math" w:eastAsiaTheme="minorEastAsia" w:hAnsi="Cambria Math" w:cstheme="majorBidi"/>
            </w:rPr>
            <m:t xml:space="preserve"> </m:t>
          </w:ins>
        </m:r>
        <m:sSub>
          <m:sSubPr>
            <m:ctrlPr>
              <w:ins w:id="165" w:author="Microsoft Office User" w:date="2019-10-14T10:54:00Z">
                <w:rPr>
                  <w:rFonts w:ascii="Cambria Math" w:eastAsiaTheme="minorEastAsia" w:hAnsi="Cambria Math"/>
                  <w:i/>
                </w:rPr>
              </w:ins>
            </m:ctrlPr>
          </m:sSubPr>
          <m:e>
            <m:r>
              <w:ins w:id="166" w:author="Microsoft Office User" w:date="2019-10-14T10:54:00Z">
                <w:rPr>
                  <w:rFonts w:ascii="Cambria Math" w:eastAsiaTheme="minorEastAsia" w:hAnsi="Cambria Math"/>
                </w:rPr>
                <m:t>X</m:t>
              </w:ins>
            </m:r>
          </m:e>
          <m:sub>
            <m:r>
              <w:ins w:id="167" w:author="Microsoft Office User" w:date="2019-10-14T10:54:00Z">
                <w:rPr>
                  <w:rFonts w:ascii="Cambria Math" w:eastAsiaTheme="minorEastAsia" w:hAnsi="Cambria Math"/>
                </w:rPr>
                <m:t>ij</m:t>
              </w:ins>
            </m:r>
          </m:sub>
        </m:sSub>
      </m:oMath>
      <w:ins w:id="168" w:author="Microsoft Office User" w:date="2019-10-14T10:54:00Z">
        <w:r>
          <w:rPr>
            <w:rFonts w:eastAsiaTheme="minorEastAsia"/>
          </w:rPr>
          <w:t>.</w:t>
        </w:r>
      </w:ins>
    </w:p>
    <w:p w14:paraId="71B1F588" w14:textId="5B9E32A6" w:rsidR="00655DD6" w:rsidRPr="00420FEC" w:rsidDel="00AA2E5F" w:rsidRDefault="00464602" w:rsidP="00763EFE">
      <w:pPr>
        <w:ind w:left="720"/>
        <w:rPr>
          <w:del w:id="169" w:author="Microsoft Office User" w:date="2019-10-14T10:54:00Z"/>
          <w:rFonts w:asciiTheme="majorBidi" w:eastAsiaTheme="minorEastAsia" w:hAnsiTheme="majorBidi"/>
          <w:rPrChange w:id="170" w:author="Georgia Salanti" w:date="2019-10-09T13:52:00Z">
            <w:rPr>
              <w:del w:id="171" w:author="Microsoft Office User" w:date="2019-10-14T10:54:00Z"/>
              <w:rFonts w:asciiTheme="majorBidi" w:hAnsiTheme="majorBidi"/>
            </w:rPr>
          </w:rPrChange>
        </w:rPr>
        <w:pPrChange w:id="172" w:author="Microsoft Office User" w:date="2019-10-14T10:25:00Z">
          <w:pPr>
            <w:pStyle w:val="ListParagraph"/>
            <w:ind w:left="1440" w:firstLine="0"/>
          </w:pPr>
        </w:pPrChange>
      </w:pPr>
      <m:oMathPara>
        <m:oMath>
          <m:sSub>
            <m:sSubPr>
              <m:ctrlPr>
                <w:del w:id="173" w:author="Microsoft Office User" w:date="2019-10-14T10:54:00Z">
                  <w:rPr>
                    <w:rFonts w:ascii="Cambria Math" w:eastAsiaTheme="minorEastAsia" w:hAnsi="Cambria Math"/>
                    <w:i/>
                  </w:rPr>
                </w:del>
              </m:ctrlPr>
            </m:sSubPr>
            <m:e>
              <m:r>
                <w:del w:id="174" w:author="Microsoft Office User" w:date="2019-10-14T10:54:00Z">
                  <w:rPr>
                    <w:rFonts w:ascii="Cambria Math" w:eastAsiaTheme="minorEastAsia" w:hAnsi="Cambria Math" w:cstheme="majorBidi"/>
                    <w:rPrChange w:id="175" w:author="Georgia Salanti" w:date="2019-10-09T13:52:00Z">
                      <w:rPr/>
                    </w:rPrChange>
                  </w:rPr>
                  <m:t>f</m:t>
                </w:del>
              </m:r>
              <m:d>
                <m:dPr>
                  <m:ctrlPr>
                    <w:del w:id="176" w:author="Microsoft Office User" w:date="2019-10-14T10:54:00Z">
                      <w:rPr>
                        <w:rFonts w:ascii="Cambria Math" w:eastAsiaTheme="minorEastAsia" w:hAnsi="Cambria Math"/>
                        <w:i/>
                      </w:rPr>
                    </w:del>
                  </m:ctrlPr>
                </m:dPr>
                <m:e>
                  <m:sSub>
                    <m:sSubPr>
                      <m:ctrlPr>
                        <w:del w:id="177" w:author="Microsoft Office User" w:date="2019-10-14T10:54:00Z">
                          <w:rPr>
                            <w:rFonts w:ascii="Cambria Math" w:eastAsiaTheme="minorEastAsia" w:hAnsi="Cambria Math"/>
                            <w:i/>
                          </w:rPr>
                        </w:del>
                      </m:ctrlPr>
                    </m:sSubPr>
                    <m:e>
                      <m:r>
                        <w:del w:id="178" w:author="Microsoft Office User" w:date="2019-10-14T10:54:00Z">
                          <w:rPr>
                            <w:rFonts w:ascii="Cambria Math" w:eastAsiaTheme="minorEastAsia" w:hAnsi="Cambria Math"/>
                            <w:rPrChange w:id="179" w:author="Georgia Salanti" w:date="2019-10-09T13:52:00Z">
                              <w:rPr/>
                            </w:rPrChange>
                          </w:rPr>
                          <m:t>X</m:t>
                        </w:del>
                      </m:r>
                    </m:e>
                    <m:sub>
                      <m:r>
                        <w:del w:id="180" w:author="Microsoft Office User" w:date="2019-10-14T10:54:00Z">
                          <w:rPr>
                            <w:rFonts w:ascii="Cambria Math" w:eastAsiaTheme="minorEastAsia" w:hAnsi="Cambria Math"/>
                            <w:rPrChange w:id="181" w:author="Georgia Salanti" w:date="2019-10-09T13:52:00Z">
                              <w:rPr/>
                            </w:rPrChange>
                          </w:rPr>
                          <m:t>ij</m:t>
                        </w:del>
                      </m:r>
                    </m:sub>
                  </m:sSub>
                  <m:r>
                    <w:ins w:id="182" w:author="Georgia Salanti" w:date="2019-10-09T14:14:00Z">
                      <w:del w:id="183" w:author="Microsoft Office User" w:date="2019-10-14T10:54:00Z">
                        <w:rPr>
                          <w:rFonts w:ascii="Cambria Math" w:eastAsiaTheme="minorEastAsia" w:hAnsi="Cambria Math"/>
                        </w:rPr>
                        <m:t>,</m:t>
                      </w:del>
                    </w:ins>
                  </m:r>
                  <m:sSub>
                    <m:sSubPr>
                      <m:ctrlPr>
                        <w:ins w:id="184" w:author="Georgia Salanti" w:date="2019-10-09T14:43:00Z">
                          <w:del w:id="185" w:author="Microsoft Office User" w:date="2019-10-14T10:54:00Z">
                            <w:rPr>
                              <w:rFonts w:ascii="Cambria Math" w:eastAsiaTheme="minorEastAsia" w:hAnsi="Cambria Math" w:cstheme="majorBidi"/>
                              <w:b/>
                              <w:bCs/>
                              <w:i/>
                              <w:sz w:val="22"/>
                              <w:szCs w:val="22"/>
                              <w:lang w:val="el-GR"/>
                            </w:rPr>
                          </w:del>
                        </w:ins>
                      </m:ctrlPr>
                    </m:sSubPr>
                    <m:e>
                      <m:r>
                        <w:ins w:id="186" w:author="Georgia Salanti" w:date="2019-10-09T14:43:00Z">
                          <w:del w:id="187" w:author="Microsoft Office User" w:date="2019-10-14T10:54:00Z">
                            <m:rPr>
                              <m:sty m:val="bi"/>
                            </m:rPr>
                            <w:rPr>
                              <w:rFonts w:ascii="Cambria Math" w:eastAsiaTheme="minorEastAsia" w:hAnsi="Cambria Math"/>
                              <w:lang w:val="el-GR"/>
                            </w:rPr>
                            <m:t>β</m:t>
                          </w:del>
                        </w:ins>
                      </m:r>
                    </m:e>
                    <m:sub>
                      <m:r>
                        <w:ins w:id="188" w:author="Georgia Salanti" w:date="2019-10-09T14:43:00Z">
                          <w:del w:id="189" w:author="Microsoft Office User" w:date="2019-10-14T10:54:00Z">
                            <m:rPr>
                              <m:sty m:val="bi"/>
                            </m:rPr>
                            <w:rPr>
                              <w:rFonts w:ascii="Cambria Math" w:eastAsiaTheme="minorEastAsia" w:hAnsi="Cambria Math"/>
                              <w:lang w:val="el-GR"/>
                            </w:rPr>
                            <m:t>i</m:t>
                          </w:del>
                        </w:ins>
                      </m:r>
                    </m:sub>
                  </m:sSub>
                </m:e>
              </m:d>
              <m:r>
                <w:del w:id="190" w:author="Microsoft Office User" w:date="2019-10-14T10:54:00Z">
                  <w:rPr>
                    <w:rFonts w:ascii="Cambria Math" w:eastAsiaTheme="minorEastAsia" w:hAnsi="Cambria Math" w:cstheme="majorBidi"/>
                    <w:rPrChange w:id="191" w:author="Georgia Salanti" w:date="2019-10-09T13:52:00Z">
                      <w:rPr/>
                    </w:rPrChange>
                  </w:rPr>
                  <m:t>= β</m:t>
                </w:del>
              </m:r>
            </m:e>
            <m:sub>
              <m:r>
                <w:del w:id="192" w:author="Microsoft Office User" w:date="2019-10-14T10:54:00Z">
                  <w:rPr>
                    <w:rFonts w:ascii="Cambria Math" w:eastAsiaTheme="minorEastAsia" w:hAnsi="Cambria Math" w:cstheme="majorBidi"/>
                    <w:rPrChange w:id="193" w:author="Georgia Salanti" w:date="2019-10-09T13:52:00Z">
                      <w:rPr/>
                    </w:rPrChange>
                  </w:rPr>
                  <m:t>i</m:t>
                </w:del>
              </m:r>
            </m:sub>
          </m:sSub>
          <m:r>
            <w:del w:id="194" w:author="Microsoft Office User" w:date="2019-10-14T10:54:00Z">
              <w:rPr>
                <w:rFonts w:ascii="Cambria Math" w:eastAsiaTheme="minorEastAsia" w:hAnsi="Cambria Math" w:cstheme="majorBidi"/>
                <w:rPrChange w:id="195" w:author="Georgia Salanti" w:date="2019-10-09T13:52:00Z">
                  <w:rPr/>
                </w:rPrChange>
              </w:rPr>
              <m:t xml:space="preserve"> </m:t>
            </w:del>
          </m:r>
          <m:sSub>
            <m:sSubPr>
              <m:ctrlPr>
                <w:del w:id="196" w:author="Microsoft Office User" w:date="2019-10-14T10:54:00Z">
                  <w:rPr>
                    <w:rFonts w:ascii="Cambria Math" w:eastAsiaTheme="minorEastAsia" w:hAnsi="Cambria Math"/>
                    <w:i/>
                  </w:rPr>
                </w:del>
              </m:ctrlPr>
            </m:sSubPr>
            <m:e>
              <m:r>
                <w:del w:id="197" w:author="Microsoft Office User" w:date="2019-10-14T10:54:00Z">
                  <w:rPr>
                    <w:rFonts w:ascii="Cambria Math" w:eastAsiaTheme="minorEastAsia" w:hAnsi="Cambria Math"/>
                    <w:rPrChange w:id="198" w:author="Georgia Salanti" w:date="2019-10-09T13:52:00Z">
                      <w:rPr/>
                    </w:rPrChange>
                  </w:rPr>
                  <m:t>X</m:t>
                </w:del>
              </m:r>
            </m:e>
            <m:sub>
              <m:r>
                <w:del w:id="199" w:author="Microsoft Office User" w:date="2019-10-14T10:54:00Z">
                  <w:rPr>
                    <w:rFonts w:ascii="Cambria Math" w:eastAsiaTheme="minorEastAsia" w:hAnsi="Cambria Math"/>
                    <w:rPrChange w:id="200" w:author="Georgia Salanti" w:date="2019-10-09T13:52:00Z">
                      <w:rPr/>
                    </w:rPrChange>
                  </w:rPr>
                  <m:t>ij</m:t>
                </w:del>
              </m:r>
            </m:sub>
          </m:sSub>
        </m:oMath>
      </m:oMathPara>
    </w:p>
    <w:p w14:paraId="53E85B3F" w14:textId="0E0385ED" w:rsidR="00655DD6" w:rsidDel="00AA2E5F" w:rsidRDefault="00655DD6" w:rsidP="00763EFE">
      <w:pPr>
        <w:ind w:left="720"/>
        <w:rPr>
          <w:del w:id="201" w:author="Georgia Salanti" w:date="2019-10-09T13:52:00Z"/>
          <w:rFonts w:asciiTheme="majorBidi" w:eastAsiaTheme="minorEastAsia" w:hAnsiTheme="majorBidi"/>
        </w:rPr>
      </w:pPr>
      <w:del w:id="202" w:author="Microsoft Office User" w:date="2019-10-14T10:54:00Z">
        <w:r w:rsidRPr="00420FEC" w:rsidDel="00AA2E5F">
          <w:rPr>
            <w:rFonts w:asciiTheme="majorBidi" w:eastAsiaTheme="minorEastAsia" w:hAnsiTheme="majorBidi"/>
            <w:rPrChange w:id="203" w:author="Georgia Salanti" w:date="2019-10-09T13:52:00Z">
              <w:rPr/>
            </w:rPrChange>
          </w:rPr>
          <w:delText xml:space="preserve">Restricted </w:delText>
        </w:r>
      </w:del>
      <w:ins w:id="204" w:author="Georgia Salanti" w:date="2019-10-09T13:52:00Z">
        <w:del w:id="205" w:author="Microsoft Office User" w:date="2019-10-14T10:54:00Z">
          <w:r w:rsidR="00420FEC" w:rsidRPr="00420FEC" w:rsidDel="00AA2E5F">
            <w:rPr>
              <w:rFonts w:asciiTheme="majorBidi" w:eastAsiaTheme="minorEastAsia" w:hAnsiTheme="majorBidi"/>
              <w:rPrChange w:id="206" w:author="Georgia Salanti" w:date="2019-10-09T13:52:00Z">
                <w:rPr/>
              </w:rPrChange>
            </w:rPr>
            <w:delText xml:space="preserve">and </w:delText>
          </w:r>
        </w:del>
      </w:ins>
      <w:ins w:id="207" w:author="Microsoft Office User" w:date="2019-10-14T10:54:00Z">
        <w:r w:rsidR="00AA2E5F">
          <w:rPr>
            <w:rFonts w:asciiTheme="majorBidi" w:eastAsiaTheme="minorEastAsia" w:hAnsiTheme="majorBidi"/>
          </w:rPr>
          <w:t>F</w:t>
        </w:r>
      </w:ins>
      <w:ins w:id="208" w:author="Georgia Salanti" w:date="2019-10-09T13:52:00Z">
        <w:del w:id="209" w:author="Microsoft Office User" w:date="2019-10-14T10:54:00Z">
          <w:r w:rsidR="00420FEC" w:rsidRPr="00420FEC" w:rsidDel="00AA2E5F">
            <w:rPr>
              <w:rFonts w:asciiTheme="majorBidi" w:eastAsiaTheme="minorEastAsia" w:hAnsiTheme="majorBidi"/>
              <w:rPrChange w:id="210" w:author="Georgia Salanti" w:date="2019-10-09T13:52:00Z">
                <w:rPr/>
              </w:rPrChange>
            </w:rPr>
            <w:delText>f</w:delText>
          </w:r>
        </w:del>
        <w:r w:rsidR="00420FEC" w:rsidRPr="00420FEC">
          <w:rPr>
            <w:rFonts w:asciiTheme="majorBidi" w:eastAsiaTheme="minorEastAsia" w:hAnsiTheme="majorBidi"/>
            <w:rPrChange w:id="211" w:author="Georgia Salanti" w:date="2019-10-09T13:52:00Z">
              <w:rPr/>
            </w:rPrChange>
          </w:rPr>
          <w:t xml:space="preserve">or restricted </w:t>
        </w:r>
      </w:ins>
      <w:r w:rsidRPr="00420FEC">
        <w:rPr>
          <w:rFonts w:asciiTheme="majorBidi" w:eastAsiaTheme="minorEastAsia" w:hAnsiTheme="majorBidi"/>
          <w:rPrChange w:id="212" w:author="Georgia Salanti" w:date="2019-10-09T13:52:00Z">
            <w:rPr/>
          </w:rPrChange>
        </w:rPr>
        <w:t xml:space="preserve">cubic </w:t>
      </w:r>
      <w:del w:id="213" w:author="Georgia Salanti" w:date="2019-10-09T13:52:00Z">
        <w:r w:rsidRPr="00420FEC" w:rsidDel="00420FEC">
          <w:rPr>
            <w:rFonts w:asciiTheme="majorBidi" w:eastAsiaTheme="minorEastAsia" w:hAnsiTheme="majorBidi"/>
            <w:rPrChange w:id="214" w:author="Georgia Salanti" w:date="2019-10-09T13:52:00Z">
              <w:rPr/>
            </w:rPrChange>
          </w:rPr>
          <w:delText>spline transformation</w:delText>
        </w:r>
      </w:del>
      <w:ins w:id="215" w:author="Georgia Salanti" w:date="2019-10-09T13:52:00Z">
        <w:r w:rsidR="00420FEC">
          <w:rPr>
            <w:rFonts w:asciiTheme="majorBidi" w:eastAsiaTheme="minorEastAsia" w:hAnsiTheme="majorBidi"/>
          </w:rPr>
          <w:t>splines</w:t>
        </w:r>
      </w:ins>
      <w:del w:id="216" w:author="Georgia Salanti" w:date="2019-10-09T13:52:00Z">
        <w:r w:rsidR="00DB6BF9" w:rsidRPr="00420FEC" w:rsidDel="00420FEC">
          <w:rPr>
            <w:rFonts w:asciiTheme="majorBidi" w:eastAsiaTheme="minorEastAsia" w:hAnsiTheme="majorBidi"/>
            <w:rPrChange w:id="217" w:author="Georgia Salanti" w:date="2019-10-09T13:52:00Z">
              <w:rPr/>
            </w:rPrChange>
          </w:rPr>
          <w:delText>, for 3 knots</w:delText>
        </w:r>
      </w:del>
    </w:p>
    <w:p w14:paraId="3835A01A" w14:textId="77777777" w:rsidR="00AA2E5F" w:rsidRPr="00420FEC" w:rsidRDefault="00AA2E5F" w:rsidP="00763EFE">
      <w:pPr>
        <w:ind w:left="720"/>
        <w:rPr>
          <w:ins w:id="218" w:author="Microsoft Office User" w:date="2019-10-14T10:54:00Z"/>
          <w:rFonts w:asciiTheme="majorBidi" w:eastAsiaTheme="minorEastAsia" w:hAnsiTheme="majorBidi"/>
          <w:rPrChange w:id="219" w:author="Georgia Salanti" w:date="2019-10-09T13:52:00Z">
            <w:rPr>
              <w:ins w:id="220" w:author="Microsoft Office User" w:date="2019-10-14T10:54:00Z"/>
            </w:rPr>
          </w:rPrChange>
        </w:rPr>
        <w:pPrChange w:id="221" w:author="Microsoft Office User" w:date="2019-10-14T10:25:00Z">
          <w:pPr>
            <w:pStyle w:val="ListParagraph"/>
            <w:numPr>
              <w:numId w:val="14"/>
            </w:numPr>
            <w:ind w:left="1440" w:hanging="360"/>
          </w:pPr>
        </w:pPrChange>
      </w:pPr>
    </w:p>
    <w:p w14:paraId="2079BDFE" w14:textId="33150435" w:rsidR="00655DD6" w:rsidDel="00AA2E5F" w:rsidRDefault="00464602" w:rsidP="00763EFE">
      <w:pPr>
        <w:ind w:left="720"/>
        <w:rPr>
          <w:del w:id="222" w:author="Georgia Salanti" w:date="2019-10-09T13:52:00Z"/>
          <w:rFonts w:asciiTheme="majorBidi" w:eastAsiaTheme="minorEastAsia" w:hAnsiTheme="majorBidi"/>
        </w:rPr>
      </w:pPr>
      <m:oMath>
        <m:sSub>
          <m:sSubPr>
            <m:ctrlPr>
              <w:rPr>
                <w:rFonts w:ascii="Cambria Math" w:eastAsiaTheme="minorEastAsia" w:hAnsi="Cambria Math"/>
                <w:i/>
              </w:rPr>
            </m:ctrlPr>
          </m:sSubPr>
          <m:e>
            <m:r>
              <w:ins w:id="223" w:author="Georgia Salanti" w:date="2019-10-09T14:15:00Z">
                <w:rPr>
                  <w:rFonts w:ascii="Cambria Math" w:eastAsiaTheme="minorEastAsia" w:hAnsi="Cambria Math" w:cstheme="majorBidi"/>
                </w:rPr>
                <m:t>f</m:t>
              </w:ins>
            </m:r>
            <m:d>
              <m:dPr>
                <m:ctrlPr>
                  <w:ins w:id="224" w:author="Georgia Salanti" w:date="2019-10-09T14:15:00Z">
                    <w:rPr>
                      <w:rFonts w:ascii="Cambria Math" w:eastAsiaTheme="minorEastAsia" w:hAnsi="Cambria Math"/>
                      <w:i/>
                    </w:rPr>
                  </w:ins>
                </m:ctrlPr>
              </m:dPr>
              <m:e>
                <m:sSub>
                  <m:sSubPr>
                    <m:ctrlPr>
                      <w:ins w:id="225" w:author="Georgia Salanti" w:date="2019-10-09T14:15:00Z">
                        <w:rPr>
                          <w:rFonts w:ascii="Cambria Math" w:eastAsiaTheme="minorEastAsia" w:hAnsi="Cambria Math"/>
                          <w:i/>
                        </w:rPr>
                      </w:ins>
                    </m:ctrlPr>
                  </m:sSubPr>
                  <m:e>
                    <m:r>
                      <w:ins w:id="226" w:author="Georgia Salanti" w:date="2019-10-09T14:15:00Z">
                        <w:rPr>
                          <w:rFonts w:ascii="Cambria Math" w:eastAsiaTheme="minorEastAsia" w:hAnsi="Cambria Math"/>
                        </w:rPr>
                        <m:t>X</m:t>
                      </w:ins>
                    </m:r>
                  </m:e>
                  <m:sub>
                    <m:r>
                      <w:ins w:id="227" w:author="Georgia Salanti" w:date="2019-10-09T14:15:00Z">
                        <w:rPr>
                          <w:rFonts w:ascii="Cambria Math" w:eastAsiaTheme="minorEastAsia" w:hAnsi="Cambria Math"/>
                        </w:rPr>
                        <m:t>ij</m:t>
                      </w:ins>
                    </m:r>
                  </m:sub>
                </m:sSub>
                <m:r>
                  <w:ins w:id="228" w:author="Georgia Salanti" w:date="2019-10-09T14:15:00Z">
                    <w:rPr>
                      <w:rFonts w:ascii="Cambria Math" w:eastAsiaTheme="minorEastAsia" w:hAnsi="Cambria Math"/>
                    </w:rPr>
                    <m:t>,</m:t>
                  </w:ins>
                </m:r>
                <m:sSub>
                  <m:sSubPr>
                    <m:ctrlPr>
                      <w:ins w:id="229" w:author="Georgia Salanti" w:date="2019-10-09T14:43:00Z">
                        <w:rPr>
                          <w:rFonts w:ascii="Cambria Math" w:eastAsiaTheme="minorEastAsia" w:hAnsi="Cambria Math" w:cstheme="majorBidi"/>
                          <w:b/>
                          <w:bCs/>
                          <w:i/>
                          <w:sz w:val="22"/>
                          <w:szCs w:val="22"/>
                          <w:lang w:val="el-GR"/>
                        </w:rPr>
                      </w:ins>
                    </m:ctrlPr>
                  </m:sSubPr>
                  <m:e>
                    <m:r>
                      <w:ins w:id="230" w:author="Georgia Salanti" w:date="2019-10-09T14:43:00Z">
                        <m:rPr>
                          <m:sty m:val="bi"/>
                        </m:rPr>
                        <w:rPr>
                          <w:rFonts w:ascii="Cambria Math" w:eastAsiaTheme="minorEastAsia" w:hAnsi="Cambria Math"/>
                          <w:lang w:val="el-GR"/>
                        </w:rPr>
                        <m:t>β</m:t>
                      </w:ins>
                    </m:r>
                  </m:e>
                  <m:sub>
                    <m:r>
                      <w:ins w:id="231" w:author="Georgia Salanti" w:date="2019-10-09T14:43:00Z">
                        <m:rPr>
                          <m:sty m:val="bi"/>
                        </m:rPr>
                        <w:rPr>
                          <w:rFonts w:ascii="Cambria Math" w:eastAsiaTheme="minorEastAsia" w:hAnsi="Cambria Math"/>
                          <w:lang w:val="el-GR"/>
                        </w:rPr>
                        <m:t>i</m:t>
                      </w:ins>
                    </m:r>
                  </m:sub>
                </m:sSub>
              </m:e>
            </m:d>
            <m:r>
              <w:del w:id="232" w:author="Georgia Salanti" w:date="2019-10-09T14:15:00Z">
                <w:rPr>
                  <w:rFonts w:ascii="Cambria Math" w:eastAsiaTheme="minorEastAsia" w:hAnsi="Cambria Math" w:cstheme="majorBidi"/>
                </w:rPr>
                <m:t>f</m:t>
              </w:del>
            </m:r>
            <m:d>
              <m:dPr>
                <m:ctrlPr>
                  <w:del w:id="233" w:author="Georgia Salanti" w:date="2019-10-09T14:15:00Z">
                    <w:rPr>
                      <w:rFonts w:ascii="Cambria Math" w:eastAsiaTheme="minorEastAsia" w:hAnsi="Cambria Math"/>
                      <w:i/>
                    </w:rPr>
                  </w:del>
                </m:ctrlPr>
              </m:dPr>
              <m:e>
                <m:sSub>
                  <m:sSubPr>
                    <m:ctrlPr>
                      <w:del w:id="234" w:author="Georgia Salanti" w:date="2019-10-09T14:15:00Z">
                        <w:rPr>
                          <w:rFonts w:ascii="Cambria Math" w:eastAsiaTheme="minorEastAsia" w:hAnsi="Cambria Math"/>
                          <w:i/>
                        </w:rPr>
                      </w:del>
                    </m:ctrlPr>
                  </m:sSubPr>
                  <m:e>
                    <m:r>
                      <w:del w:id="235" w:author="Georgia Salanti" w:date="2019-10-09T14:15:00Z">
                        <w:rPr>
                          <w:rFonts w:ascii="Cambria Math" w:eastAsiaTheme="minorEastAsia" w:hAnsi="Cambria Math"/>
                        </w:rPr>
                        <m:t>X</m:t>
                      </w:del>
                    </m:r>
                  </m:e>
                  <m:sub>
                    <m:r>
                      <w:del w:id="236" w:author="Georgia Salanti" w:date="2019-10-09T14:15:00Z">
                        <w:rPr>
                          <w:rFonts w:ascii="Cambria Math" w:eastAsiaTheme="minorEastAsia" w:hAnsi="Cambria Math"/>
                        </w:rPr>
                        <m:t>ij</m:t>
                      </w:del>
                    </m:r>
                  </m:sub>
                </m:sSub>
              </m:e>
            </m:d>
            <m:r>
              <w:rPr>
                <w:rFonts w:ascii="Cambria Math" w:eastAsiaTheme="minorEastAsia" w:hAnsi="Cambria Math" w:cstheme="majorBidi"/>
              </w:rPr>
              <m:t>= β</m:t>
            </m:r>
          </m:e>
          <m:sub>
            <m:r>
              <w:rPr>
                <w:rFonts w:ascii="Cambria Math" w:eastAsiaTheme="minorEastAsia" w:hAnsi="Cambria Math" w:cstheme="majorBidi"/>
              </w:rPr>
              <m:t>1i</m:t>
            </m:r>
          </m:sub>
        </m:sSub>
        <m:r>
          <w:rPr>
            <w:rFonts w:ascii="Cambria Math" w:eastAsiaTheme="minorEastAsia" w:hAnsi="Cambria Math" w:cstheme="majorBidi"/>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cstheme="majorBidi"/>
              </w:rPr>
              <m:t>β</m:t>
            </m:r>
          </m:e>
          <m:sub>
            <m:r>
              <w:rPr>
                <w:rFonts w:ascii="Cambria Math" w:eastAsiaTheme="minorEastAsia" w:hAnsi="Cambria Math" w:cstheme="majorBidi"/>
              </w:rPr>
              <m:t>2i</m:t>
            </m:r>
          </m:sub>
        </m:sSub>
        <m:sSub>
          <m:sSubPr>
            <m:ctrlPr>
              <w:rPr>
                <w:rFonts w:ascii="Cambria Math" w:eastAsiaTheme="minorEastAsia" w:hAnsi="Cambria Math"/>
                <w:i/>
              </w:rPr>
            </m:ctrlPr>
          </m:sSubPr>
          <m:e>
            <m:r>
              <w:rPr>
                <w:rFonts w:ascii="Cambria Math" w:eastAsiaTheme="minorEastAsia" w:hAnsi="Cambria Math" w:cstheme="majorBidi"/>
              </w:rPr>
              <m:t>g(X</m:t>
            </m:r>
          </m:e>
          <m:sub>
            <m:r>
              <w:rPr>
                <w:rFonts w:ascii="Cambria Math" w:eastAsiaTheme="minorEastAsia" w:hAnsi="Cambria Math" w:cstheme="majorBidi"/>
              </w:rPr>
              <m:t>ij</m:t>
            </m:r>
          </m:sub>
        </m:sSub>
        <m:r>
          <w:rPr>
            <w:rFonts w:ascii="Cambria Math" w:eastAsiaTheme="minorEastAsia" w:hAnsi="Cambria Math" w:cstheme="majorBidi"/>
          </w:rPr>
          <m:t>)</m:t>
        </m:r>
      </m:oMath>
      <w:r w:rsidR="00655DD6" w:rsidRPr="009B25CE">
        <w:rPr>
          <w:rFonts w:asciiTheme="majorBidi" w:eastAsiaTheme="minorEastAsia" w:hAnsiTheme="majorBidi"/>
        </w:rPr>
        <w:t>,</w:t>
      </w:r>
    </w:p>
    <w:p w14:paraId="484F4277" w14:textId="77777777" w:rsidR="00AA2E5F" w:rsidRPr="009B25CE" w:rsidRDefault="00AA2E5F" w:rsidP="00AA2E5F">
      <w:pPr>
        <w:ind w:left="720"/>
        <w:jc w:val="center"/>
        <w:rPr>
          <w:ins w:id="237" w:author="Microsoft Office User" w:date="2019-10-14T10:54:00Z"/>
          <w:rFonts w:asciiTheme="majorBidi" w:eastAsiaTheme="minorEastAsia" w:hAnsiTheme="majorBidi"/>
        </w:rPr>
        <w:pPrChange w:id="238" w:author="Microsoft Office User" w:date="2019-10-14T10:54:00Z">
          <w:pPr>
            <w:pStyle w:val="ListParagraph"/>
            <w:ind w:left="1440" w:firstLine="0"/>
            <w:jc w:val="center"/>
          </w:pPr>
        </w:pPrChange>
      </w:pPr>
    </w:p>
    <w:p w14:paraId="2C4E4469" w14:textId="7E8A90C0" w:rsidR="00655DD6" w:rsidRPr="00420FEC" w:rsidRDefault="00DB6BF9" w:rsidP="00763EFE">
      <w:pPr>
        <w:ind w:left="720"/>
        <w:rPr>
          <w:rFonts w:asciiTheme="majorBidi" w:eastAsiaTheme="minorEastAsia" w:hAnsiTheme="majorBidi"/>
          <w:rPrChange w:id="239" w:author="Georgia Salanti" w:date="2019-10-09T13:52:00Z">
            <w:rPr/>
          </w:rPrChange>
        </w:rPr>
        <w:pPrChange w:id="240" w:author="Microsoft Office User" w:date="2019-10-14T10:25:00Z">
          <w:pPr>
            <w:pStyle w:val="ListParagraph"/>
            <w:ind w:left="1440" w:firstLine="0"/>
          </w:pPr>
        </w:pPrChange>
      </w:pPr>
      <w:r w:rsidRPr="00420FEC">
        <w:rPr>
          <w:rFonts w:asciiTheme="majorBidi" w:eastAsiaTheme="minorEastAsia" w:hAnsiTheme="majorBidi"/>
          <w:rPrChange w:id="241" w:author="Georgia Salanti" w:date="2019-10-09T13:52:00Z">
            <w:rPr/>
          </w:rPrChange>
        </w:rPr>
        <w:t>w</w:t>
      </w:r>
      <w:r w:rsidR="00655DD6" w:rsidRPr="00420FEC">
        <w:rPr>
          <w:rFonts w:asciiTheme="majorBidi" w:eastAsiaTheme="minorEastAsia" w:hAnsiTheme="majorBidi"/>
          <w:rPrChange w:id="242" w:author="Georgia Salanti" w:date="2019-10-09T13:52:00Z">
            <w:rPr/>
          </w:rPrChange>
        </w:rPr>
        <w:t>here</w:t>
      </w:r>
      <w:r w:rsidRPr="00420FEC">
        <w:rPr>
          <w:rFonts w:asciiTheme="majorBidi" w:eastAsiaTheme="minorEastAsia" w:hAnsiTheme="majorBidi"/>
          <w:rPrChange w:id="243" w:author="Georgia Salanti" w:date="2019-10-09T13:52:00Z">
            <w:rPr/>
          </w:rPrChange>
        </w:rPr>
        <w:t xml:space="preserve"> </w:t>
      </w:r>
      <w:r w:rsidR="00655DD6" w:rsidRPr="00420FEC">
        <w:rPr>
          <w:rFonts w:asciiTheme="majorBidi" w:eastAsiaTheme="minorEastAsia" w:hAnsiTheme="majorBidi"/>
          <w:rPrChange w:id="244" w:author="Georgia Salanti" w:date="2019-10-09T13:52:00Z">
            <w:rPr/>
          </w:rPrChange>
        </w:rPr>
        <w:t xml:space="preserve"> </w:t>
      </w:r>
      <m:oMath>
        <m:r>
          <w:rPr>
            <w:rFonts w:ascii="Cambria Math" w:eastAsiaTheme="minorEastAsia" w:hAnsi="Cambria Math" w:cstheme="majorBidi"/>
            <w:rPrChange w:id="245" w:author="Georgia Salanti" w:date="2019-10-09T13:52:00Z">
              <w:rPr>
                <w:rFonts w:ascii="Cambria Math" w:hAnsi="Cambria Math"/>
              </w:rPr>
            </w:rPrChange>
          </w:rPr>
          <m:t>g(.)</m:t>
        </m:r>
      </m:oMath>
      <w:r w:rsidRPr="00420FEC">
        <w:rPr>
          <w:rFonts w:asciiTheme="majorBidi" w:eastAsiaTheme="minorEastAsia" w:hAnsiTheme="majorBidi"/>
          <w:rPrChange w:id="246" w:author="Georgia Salanti" w:date="2019-10-09T13:52:00Z">
            <w:rPr/>
          </w:rPrChange>
        </w:rPr>
        <w:t xml:space="preserve"> is the cubic spline </w:t>
      </w:r>
      <w:commentRangeStart w:id="247"/>
      <w:r w:rsidRPr="00420FEC">
        <w:rPr>
          <w:rFonts w:asciiTheme="majorBidi" w:eastAsiaTheme="minorEastAsia" w:hAnsiTheme="majorBidi"/>
          <w:rPrChange w:id="248" w:author="Georgia Salanti" w:date="2019-10-09T13:52:00Z">
            <w:rPr/>
          </w:rPrChange>
        </w:rPr>
        <w:t>transformation</w:t>
      </w:r>
      <w:del w:id="249" w:author="Georgia Salanti" w:date="2019-10-09T13:53:00Z">
        <w:r w:rsidRPr="00420FEC" w:rsidDel="00420FEC">
          <w:rPr>
            <w:rFonts w:asciiTheme="majorBidi" w:eastAsiaTheme="minorEastAsia" w:hAnsiTheme="majorBidi"/>
            <w:rPrChange w:id="250" w:author="Georgia Salanti" w:date="2019-10-09T13:52:00Z">
              <w:rPr/>
            </w:rPrChange>
          </w:rPr>
          <w:delText>.</w:delText>
        </w:r>
        <w:commentRangeEnd w:id="247"/>
        <w:r w:rsidR="00420FEC" w:rsidDel="00420FEC">
          <w:rPr>
            <w:rStyle w:val="CommentReference"/>
          </w:rPr>
          <w:commentReference w:id="247"/>
        </w:r>
      </w:del>
      <w:ins w:id="251" w:author="Georgia Salanti" w:date="2019-10-09T13:53:00Z">
        <w:r w:rsidR="00420FEC">
          <w:rPr>
            <w:rFonts w:asciiTheme="majorBidi" w:eastAsiaTheme="minorEastAsia" w:hAnsiTheme="majorBidi"/>
          </w:rPr>
          <w:t xml:space="preserve"> with three knots.  </w:t>
        </w:r>
      </w:ins>
      <w:ins w:id="252" w:author="Georgia Salanti" w:date="2019-10-09T14:00:00Z">
        <w:r w:rsidR="00D57F6D">
          <w:rPr>
            <w:rFonts w:asciiTheme="majorBidi" w:eastAsiaTheme="minorEastAsia" w:hAnsiTheme="majorBidi"/>
          </w:rPr>
          <w:t xml:space="preserve">We place </w:t>
        </w:r>
        <w:r w:rsidR="00D57F6D" w:rsidRPr="009B25CE">
          <w:rPr>
            <w:rFonts w:asciiTheme="majorBidi" w:eastAsiaTheme="minorEastAsia" w:hAnsiTheme="majorBidi"/>
          </w:rPr>
          <w:t xml:space="preserve">the knots </w:t>
        </w:r>
        <w:r w:rsidR="00D57F6D">
          <w:rPr>
            <w:rFonts w:asciiTheme="majorBidi" w:eastAsiaTheme="minorEastAsia" w:hAnsiTheme="majorBidi"/>
          </w:rPr>
          <w:t>at the</w:t>
        </w:r>
        <w:r w:rsidR="00D57F6D" w:rsidRPr="009B25CE">
          <w:rPr>
            <w:rFonts w:asciiTheme="majorBidi" w:eastAsiaTheme="minorEastAsia" w:hAnsiTheme="majorBidi"/>
          </w:rPr>
          <w:t xml:space="preserve"> 1</w:t>
        </w:r>
        <w:r w:rsidR="00D57F6D" w:rsidRPr="009B25CE">
          <w:rPr>
            <w:rFonts w:asciiTheme="majorBidi" w:eastAsiaTheme="minorEastAsia" w:hAnsiTheme="majorBidi"/>
            <w:vertAlign w:val="superscript"/>
          </w:rPr>
          <w:t>st</w:t>
        </w:r>
        <w:r w:rsidR="00D57F6D" w:rsidRPr="009B25CE">
          <w:rPr>
            <w:rFonts w:asciiTheme="majorBidi" w:eastAsiaTheme="minorEastAsia" w:hAnsiTheme="majorBidi"/>
          </w:rPr>
          <w:t>, 2</w:t>
        </w:r>
        <w:r w:rsidR="00D57F6D" w:rsidRPr="009B25CE">
          <w:rPr>
            <w:rFonts w:asciiTheme="majorBidi" w:eastAsiaTheme="minorEastAsia" w:hAnsiTheme="majorBidi"/>
            <w:vertAlign w:val="superscript"/>
          </w:rPr>
          <w:t>nd</w:t>
        </w:r>
        <w:r w:rsidR="00D57F6D" w:rsidRPr="009B25CE">
          <w:rPr>
            <w:rFonts w:asciiTheme="majorBidi" w:eastAsiaTheme="minorEastAsia" w:hAnsiTheme="majorBidi"/>
          </w:rPr>
          <w:t xml:space="preserve"> and 3</w:t>
        </w:r>
        <w:r w:rsidR="00D57F6D" w:rsidRPr="009B25CE">
          <w:rPr>
            <w:rFonts w:asciiTheme="majorBidi" w:eastAsiaTheme="minorEastAsia" w:hAnsiTheme="majorBidi"/>
            <w:vertAlign w:val="superscript"/>
          </w:rPr>
          <w:t>rd</w:t>
        </w:r>
        <w:r w:rsidR="00D57F6D" w:rsidRPr="009B25CE">
          <w:rPr>
            <w:rFonts w:asciiTheme="majorBidi" w:eastAsiaTheme="minorEastAsia" w:hAnsiTheme="majorBidi"/>
          </w:rPr>
          <w:t xml:space="preserve"> quartiles and we use t</w:t>
        </w:r>
        <w:commentRangeStart w:id="253"/>
        <w:r w:rsidR="00D57F6D" w:rsidRPr="009B25CE">
          <w:rPr>
            <w:rFonts w:asciiTheme="majorBidi" w:eastAsiaTheme="minorEastAsia" w:hAnsiTheme="majorBidi"/>
          </w:rPr>
          <w:t xml:space="preserve">he </w:t>
        </w:r>
        <w:r w:rsidR="00D57F6D" w:rsidRPr="009B25CE">
          <w:rPr>
            <w:rFonts w:asciiTheme="majorBidi" w:eastAsiaTheme="minorEastAsia" w:hAnsiTheme="majorBidi"/>
            <w:i/>
          </w:rPr>
          <w:t>rcs</w:t>
        </w:r>
        <w:r w:rsidR="00D57F6D" w:rsidRPr="009B25CE">
          <w:rPr>
            <w:rFonts w:asciiTheme="majorBidi" w:eastAsiaTheme="minorEastAsia" w:hAnsiTheme="majorBidi"/>
          </w:rPr>
          <w:t xml:space="preserve"> function to find the cubic spline transformations for the dose.</w:t>
        </w:r>
        <w:commentRangeEnd w:id="253"/>
        <w:r w:rsidR="00D57F6D">
          <w:rPr>
            <w:rStyle w:val="CommentReference"/>
          </w:rPr>
          <w:commentReference w:id="253"/>
        </w:r>
      </w:ins>
    </w:p>
    <w:p w14:paraId="20A47CBB" w14:textId="5D6C6EE9" w:rsidR="006F736C" w:rsidRPr="009B25CE" w:rsidDel="00420FEC" w:rsidRDefault="006F736C" w:rsidP="009B25CE">
      <w:pPr>
        <w:pStyle w:val="ListParagraph"/>
        <w:ind w:left="1440" w:firstLine="0"/>
        <w:rPr>
          <w:del w:id="254" w:author="Georgia Salanti" w:date="2019-10-09T13:53:00Z"/>
          <w:rFonts w:asciiTheme="majorBidi" w:eastAsiaTheme="minorEastAsia" w:hAnsiTheme="majorBidi"/>
          <w:sz w:val="24"/>
          <w:szCs w:val="24"/>
        </w:rPr>
      </w:pPr>
    </w:p>
    <w:p w14:paraId="74D09A82" w14:textId="3D6344BB" w:rsidR="003D71AB" w:rsidRPr="00420FEC" w:rsidRDefault="003D71AB" w:rsidP="003D71AB">
      <w:pPr>
        <w:pStyle w:val="ListParagraph"/>
        <w:numPr>
          <w:ilvl w:val="0"/>
          <w:numId w:val="13"/>
        </w:numPr>
        <w:rPr>
          <w:rFonts w:asciiTheme="majorBidi" w:eastAsiaTheme="minorEastAsia" w:hAnsiTheme="majorBidi"/>
          <w:sz w:val="24"/>
          <w:szCs w:val="24"/>
          <w:rPrChange w:id="255" w:author="Georgia Salanti" w:date="2019-10-09T13:53:00Z">
            <w:rPr>
              <w:rFonts w:asciiTheme="majorBidi" w:eastAsiaTheme="minorEastAsia" w:hAnsiTheme="majorBidi"/>
              <w:sz w:val="24"/>
              <w:szCs w:val="24"/>
              <w:u w:val="single"/>
            </w:rPr>
          </w:rPrChange>
        </w:rPr>
      </w:pPr>
      <w:r w:rsidRPr="00420FEC">
        <w:rPr>
          <w:rFonts w:asciiTheme="majorBidi" w:eastAsiaTheme="minorEastAsia" w:hAnsiTheme="majorBidi"/>
          <w:sz w:val="24"/>
          <w:szCs w:val="24"/>
          <w:rPrChange w:id="256" w:author="Georgia Salanti" w:date="2019-10-09T13:53:00Z">
            <w:rPr>
              <w:rFonts w:asciiTheme="majorBidi" w:eastAsiaTheme="minorEastAsia" w:hAnsiTheme="majorBidi"/>
              <w:sz w:val="24"/>
              <w:szCs w:val="24"/>
              <w:u w:val="single"/>
            </w:rPr>
          </w:rPrChange>
        </w:rPr>
        <w:t xml:space="preserve">Generate the </w:t>
      </w:r>
      <w:ins w:id="257" w:author="Georgia Salanti" w:date="2019-10-09T13:54:00Z">
        <w:r w:rsidR="00420FEC">
          <w:rPr>
            <w:rFonts w:asciiTheme="majorBidi" w:eastAsiaTheme="minorEastAsia" w:hAnsiTheme="majorBidi"/>
            <w:sz w:val="24"/>
            <w:szCs w:val="24"/>
          </w:rPr>
          <w:t xml:space="preserve">study-specific assumed </w:t>
        </w:r>
      </w:ins>
      <w:del w:id="258" w:author="Georgia Salanti" w:date="2019-10-09T13:54:00Z">
        <w:r w:rsidRPr="00420FEC" w:rsidDel="00420FEC">
          <w:rPr>
            <w:rFonts w:asciiTheme="majorBidi" w:eastAsiaTheme="minorEastAsia" w:hAnsiTheme="majorBidi"/>
            <w:sz w:val="24"/>
            <w:szCs w:val="24"/>
            <w:rPrChange w:id="259" w:author="Georgia Salanti" w:date="2019-10-09T13:53:00Z">
              <w:rPr>
                <w:rFonts w:asciiTheme="majorBidi" w:eastAsiaTheme="minorEastAsia" w:hAnsiTheme="majorBidi"/>
                <w:sz w:val="24"/>
                <w:szCs w:val="24"/>
                <w:u w:val="single"/>
              </w:rPr>
            </w:rPrChange>
          </w:rPr>
          <w:delText xml:space="preserve">true </w:delText>
        </w:r>
      </w:del>
      <w:r w:rsidRPr="00420FEC">
        <w:rPr>
          <w:rFonts w:asciiTheme="majorBidi" w:eastAsiaTheme="minorEastAsia" w:hAnsiTheme="majorBidi"/>
          <w:sz w:val="24"/>
          <w:szCs w:val="24"/>
          <w:rPrChange w:id="260" w:author="Georgia Salanti" w:date="2019-10-09T13:53:00Z">
            <w:rPr>
              <w:rFonts w:asciiTheme="majorBidi" w:eastAsiaTheme="minorEastAsia" w:hAnsiTheme="majorBidi"/>
              <w:sz w:val="24"/>
              <w:szCs w:val="24"/>
              <w:u w:val="single"/>
            </w:rPr>
          </w:rPrChange>
        </w:rPr>
        <w:t xml:space="preserve">values for the regression coefficients </w:t>
      </w:r>
      <w:r w:rsidR="00655DD6" w:rsidRPr="00420FEC">
        <w:rPr>
          <w:rFonts w:asciiTheme="majorBidi" w:eastAsiaTheme="minorEastAsia" w:hAnsiTheme="majorBidi"/>
          <w:sz w:val="24"/>
          <w:szCs w:val="24"/>
          <w:rPrChange w:id="261" w:author="Georgia Salanti" w:date="2019-10-09T13:53:00Z">
            <w:rPr>
              <w:rFonts w:asciiTheme="majorBidi" w:eastAsiaTheme="minorEastAsia" w:hAnsiTheme="majorBidi"/>
              <w:sz w:val="24"/>
              <w:szCs w:val="24"/>
              <w:u w:val="single"/>
            </w:rPr>
          </w:rPrChange>
        </w:rPr>
        <w:t>and implement the dose-response relationship to</w:t>
      </w:r>
      <w:r w:rsidRPr="00420FEC">
        <w:rPr>
          <w:rFonts w:asciiTheme="majorBidi" w:eastAsiaTheme="minorEastAsia" w:hAnsiTheme="majorBidi"/>
          <w:sz w:val="24"/>
          <w:szCs w:val="24"/>
          <w:rPrChange w:id="262" w:author="Georgia Salanti" w:date="2019-10-09T13:53:00Z">
            <w:rPr>
              <w:rFonts w:asciiTheme="majorBidi" w:eastAsiaTheme="minorEastAsia" w:hAnsiTheme="majorBidi"/>
              <w:sz w:val="24"/>
              <w:szCs w:val="24"/>
              <w:u w:val="single"/>
            </w:rPr>
          </w:rPrChange>
        </w:rPr>
        <w:t xml:space="preserve"> compute the </w:t>
      </w:r>
      <w:ins w:id="263" w:author="Georgia Salanti" w:date="2019-10-09T13:54:00Z">
        <w:r w:rsidR="00420FEC">
          <w:rPr>
            <w:rFonts w:asciiTheme="majorBidi" w:eastAsiaTheme="minorEastAsia" w:hAnsiTheme="majorBidi"/>
            <w:sz w:val="24"/>
            <w:szCs w:val="24"/>
          </w:rPr>
          <w:t xml:space="preserve">study-specific underlying </w:t>
        </w:r>
      </w:ins>
      <w:del w:id="264" w:author="Georgia Salanti" w:date="2019-10-09T13:54:00Z">
        <w:r w:rsidRPr="00420FEC" w:rsidDel="00420FEC">
          <w:rPr>
            <w:rFonts w:asciiTheme="majorBidi" w:eastAsiaTheme="minorEastAsia" w:hAnsiTheme="majorBidi"/>
            <w:sz w:val="24"/>
            <w:szCs w:val="24"/>
            <w:rPrChange w:id="265" w:author="Georgia Salanti" w:date="2019-10-09T13:53:00Z">
              <w:rPr>
                <w:rFonts w:asciiTheme="majorBidi" w:eastAsiaTheme="minorEastAsia" w:hAnsiTheme="majorBidi"/>
                <w:sz w:val="24"/>
                <w:szCs w:val="24"/>
                <w:u w:val="single"/>
              </w:rPr>
            </w:rPrChange>
          </w:rPr>
          <w:delText xml:space="preserve">true </w:delText>
        </w:r>
      </w:del>
      <w:r w:rsidR="00655DD6" w:rsidRPr="00420FEC">
        <w:rPr>
          <w:rFonts w:asciiTheme="majorBidi" w:eastAsiaTheme="minorEastAsia" w:hAnsiTheme="majorBidi"/>
          <w:sz w:val="24"/>
          <w:szCs w:val="24"/>
          <w:rPrChange w:id="266" w:author="Georgia Salanti" w:date="2019-10-09T13:53:00Z">
            <w:rPr>
              <w:rFonts w:asciiTheme="majorBidi" w:eastAsiaTheme="minorEastAsia" w:hAnsiTheme="majorBidi"/>
              <w:sz w:val="24"/>
              <w:szCs w:val="24"/>
              <w:u w:val="single"/>
            </w:rPr>
          </w:rPrChange>
        </w:rPr>
        <w:t xml:space="preserve">relative </w:t>
      </w:r>
      <w:ins w:id="267" w:author="Georgia Salanti" w:date="2019-10-09T13:54:00Z">
        <w:r w:rsidR="00420FEC">
          <w:rPr>
            <w:rFonts w:asciiTheme="majorBidi" w:eastAsiaTheme="minorEastAsia" w:hAnsiTheme="majorBidi"/>
            <w:sz w:val="24"/>
            <w:szCs w:val="24"/>
          </w:rPr>
          <w:t xml:space="preserve">dose </w:t>
        </w:r>
      </w:ins>
      <w:r w:rsidR="00655DD6" w:rsidRPr="00420FEC">
        <w:rPr>
          <w:rFonts w:asciiTheme="majorBidi" w:eastAsiaTheme="minorEastAsia" w:hAnsiTheme="majorBidi"/>
          <w:sz w:val="24"/>
          <w:szCs w:val="24"/>
          <w:rPrChange w:id="268" w:author="Georgia Salanti" w:date="2019-10-09T13:53:00Z">
            <w:rPr>
              <w:rFonts w:asciiTheme="majorBidi" w:eastAsiaTheme="minorEastAsia" w:hAnsiTheme="majorBidi"/>
              <w:sz w:val="24"/>
              <w:szCs w:val="24"/>
              <w:u w:val="single"/>
            </w:rPr>
          </w:rPrChange>
        </w:rPr>
        <w:t>effect</w:t>
      </w:r>
      <w:ins w:id="269" w:author="Georgia Salanti" w:date="2019-10-09T13:54:00Z">
        <w:r w:rsidR="00420FEC">
          <w:rPr>
            <w:rFonts w:asciiTheme="majorBidi" w:eastAsiaTheme="minorEastAsia" w:hAnsiTheme="majorBidi"/>
            <w:sz w:val="24"/>
            <w:szCs w:val="24"/>
          </w:rPr>
          <w:t>s</w:t>
        </w:r>
      </w:ins>
      <w:r w:rsidR="00DB6BF9" w:rsidRPr="00420FEC">
        <w:rPr>
          <w:rFonts w:asciiTheme="majorBidi" w:eastAsiaTheme="minorEastAsia" w:hAnsiTheme="majorBidi"/>
          <w:sz w:val="24"/>
          <w:szCs w:val="24"/>
          <w:rPrChange w:id="270" w:author="Georgia Salanti" w:date="2019-10-09T13:53:00Z">
            <w:rPr>
              <w:rFonts w:asciiTheme="majorBidi" w:eastAsiaTheme="minorEastAsia" w:hAnsiTheme="majorBidi"/>
              <w:sz w:val="24"/>
              <w:szCs w:val="24"/>
              <w:u w:val="single"/>
            </w:rPr>
          </w:rPrChange>
        </w:rPr>
        <w:t>.</w:t>
      </w:r>
    </w:p>
    <w:p w14:paraId="572E5FE4" w14:textId="09200B38" w:rsidR="00DB6BF9" w:rsidRPr="009B25CE" w:rsidRDefault="00420FEC" w:rsidP="00663A3C">
      <w:pPr>
        <w:pStyle w:val="ListParagraph"/>
        <w:ind w:left="720" w:firstLine="0"/>
        <w:rPr>
          <w:rFonts w:asciiTheme="majorBidi" w:eastAsiaTheme="minorEastAsia" w:hAnsiTheme="majorBidi"/>
          <w:sz w:val="24"/>
          <w:szCs w:val="24"/>
        </w:rPr>
        <w:pPrChange w:id="271" w:author="Microsoft Office User" w:date="2019-10-14T10:55:00Z">
          <w:pPr>
            <w:pStyle w:val="ListParagraph"/>
            <w:ind w:firstLine="0"/>
          </w:pPr>
        </w:pPrChange>
      </w:pPr>
      <w:ins w:id="272" w:author="Georgia Salanti" w:date="2019-10-09T13:55:00Z">
        <w:r>
          <w:rPr>
            <w:rFonts w:asciiTheme="majorBidi" w:eastAsiaTheme="minorEastAsia" w:hAnsiTheme="majorBidi"/>
            <w:sz w:val="24"/>
            <w:szCs w:val="24"/>
          </w:rPr>
          <w:t xml:space="preserve">We assume that the dose-response association is characterised by the coefficient </w:t>
        </w:r>
      </w:ins>
      <m:oMath>
        <m:sSub>
          <m:sSubPr>
            <m:ctrlPr>
              <w:ins w:id="273" w:author="Georgia Salanti" w:date="2019-10-09T13:56:00Z">
                <w:rPr>
                  <w:rFonts w:ascii="Cambria Math" w:eastAsiaTheme="minorEastAsia" w:hAnsi="Cambria Math"/>
                  <w:i/>
                  <w:sz w:val="24"/>
                  <w:szCs w:val="24"/>
                </w:rPr>
              </w:ins>
            </m:ctrlPr>
          </m:sSubPr>
          <m:e>
            <m:r>
              <w:ins w:id="274" w:author="Georgia Salanti" w:date="2019-10-09T13:56:00Z">
                <w:rPr>
                  <w:rFonts w:ascii="Cambria Math" w:eastAsiaTheme="minorEastAsia" w:hAnsi="Cambria Math"/>
                  <w:sz w:val="24"/>
                  <w:szCs w:val="24"/>
                </w:rPr>
                <m:t>B</m:t>
              </w:ins>
            </m:r>
          </m:e>
          <m:sub>
            <m:r>
              <w:ins w:id="275" w:author="Georgia Salanti" w:date="2019-10-09T13:56:00Z">
                <w:rPr>
                  <w:rFonts w:ascii="Cambria Math" w:eastAsiaTheme="minorEastAsia" w:hAnsi="Cambria Math"/>
                  <w:sz w:val="24"/>
                  <w:szCs w:val="24"/>
                </w:rPr>
                <m:t>1</m:t>
              </w:ins>
            </m:r>
          </m:sub>
        </m:sSub>
      </m:oMath>
      <w:ins w:id="276" w:author="Georgia Salanti" w:date="2019-10-09T13:56:00Z">
        <w:r>
          <w:rPr>
            <w:rFonts w:asciiTheme="majorBidi" w:eastAsiaTheme="minorEastAsia" w:hAnsiTheme="majorBidi"/>
            <w:sz w:val="24"/>
            <w:szCs w:val="24"/>
          </w:rPr>
          <w:t xml:space="preserve"> (in a linear association)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oMath>
        <w:r>
          <w:rPr>
            <w:rFonts w:asciiTheme="majorBidi" w:eastAsiaTheme="minorEastAsia" w:hAnsiTheme="majorBidi"/>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oMath>
        <w:r>
          <w:rPr>
            <w:rFonts w:asciiTheme="majorBidi" w:eastAsiaTheme="minorEastAsia" w:hAnsiTheme="majorBidi"/>
            <w:sz w:val="24"/>
            <w:szCs w:val="24"/>
          </w:rPr>
          <w:t xml:space="preserve"> for the restricted </w:t>
        </w:r>
        <w:del w:id="277" w:author="Microsoft Office User" w:date="2019-10-14T09:01:00Z">
          <w:r w:rsidDel="00407C40">
            <w:rPr>
              <w:rFonts w:asciiTheme="majorBidi" w:eastAsiaTheme="minorEastAsia" w:hAnsiTheme="majorBidi"/>
              <w:sz w:val="24"/>
              <w:szCs w:val="24"/>
            </w:rPr>
            <w:delText xml:space="preserve">natural </w:delText>
          </w:r>
        </w:del>
        <w:r>
          <w:rPr>
            <w:rFonts w:asciiTheme="majorBidi" w:eastAsiaTheme="minorEastAsia" w:hAnsiTheme="majorBidi"/>
            <w:sz w:val="24"/>
            <w:szCs w:val="24"/>
          </w:rPr>
          <w:t>c</w:t>
        </w:r>
      </w:ins>
      <w:ins w:id="278" w:author="Georgia Salanti" w:date="2019-10-09T13:57:00Z">
        <w:r>
          <w:rPr>
            <w:rFonts w:asciiTheme="majorBidi" w:eastAsiaTheme="minorEastAsia" w:hAnsiTheme="majorBidi"/>
            <w:sz w:val="24"/>
            <w:szCs w:val="24"/>
          </w:rPr>
          <w:t xml:space="preserve">ubic splines with three knots. </w:t>
        </w:r>
      </w:ins>
      <w:del w:id="279" w:author="Georgia Salanti" w:date="2019-10-09T13:57:00Z">
        <w:r w:rsidR="00DB6BF9" w:rsidRPr="009B25CE" w:rsidDel="00420FEC">
          <w:rPr>
            <w:rFonts w:asciiTheme="majorBidi" w:eastAsiaTheme="minorEastAsia" w:hAnsiTheme="majorBidi"/>
            <w:sz w:val="24"/>
            <w:szCs w:val="24"/>
          </w:rPr>
          <w:delText>Firs</w:delText>
        </w:r>
      </w:del>
      <w:ins w:id="280" w:author="Georgia Salanti" w:date="2019-10-09T13:57:00Z">
        <w:r>
          <w:rPr>
            <w:rFonts w:asciiTheme="majorBidi" w:eastAsiaTheme="minorEastAsia" w:hAnsiTheme="majorBidi"/>
            <w:sz w:val="24"/>
            <w:szCs w:val="24"/>
          </w:rPr>
          <w:t xml:space="preserve">We </w:t>
        </w:r>
      </w:ins>
      <w:del w:id="281" w:author="Georgia Salanti" w:date="2019-10-09T13:57:00Z">
        <w:r w:rsidR="00DB6BF9" w:rsidRPr="009B25CE" w:rsidDel="00420FEC">
          <w:rPr>
            <w:rFonts w:asciiTheme="majorBidi" w:eastAsiaTheme="minorEastAsia" w:hAnsiTheme="majorBidi"/>
            <w:sz w:val="24"/>
            <w:szCs w:val="24"/>
          </w:rPr>
          <w:delText xml:space="preserve">t we </w:delText>
        </w:r>
      </w:del>
      <w:r w:rsidR="00DB6BF9" w:rsidRPr="009B25CE">
        <w:rPr>
          <w:rFonts w:asciiTheme="majorBidi" w:eastAsiaTheme="minorEastAsia" w:hAnsiTheme="majorBidi"/>
          <w:sz w:val="24"/>
          <w:szCs w:val="24"/>
        </w:rPr>
        <w:t xml:space="preserve">generate the </w:t>
      </w:r>
      <w:ins w:id="282" w:author="Georgia Salanti" w:date="2019-10-09T13:57:00Z">
        <w:r>
          <w:rPr>
            <w:rFonts w:asciiTheme="majorBidi" w:eastAsiaTheme="minorEastAsia" w:hAnsiTheme="majorBidi"/>
            <w:sz w:val="24"/>
            <w:szCs w:val="24"/>
          </w:rPr>
          <w:t xml:space="preserve">study-specific </w:t>
        </w:r>
      </w:ins>
      <w:r w:rsidR="00DB6BF9" w:rsidRPr="009B25CE">
        <w:rPr>
          <w:rFonts w:asciiTheme="majorBidi" w:eastAsiaTheme="minorEastAsia" w:hAnsiTheme="majorBidi"/>
          <w:sz w:val="24"/>
          <w:szCs w:val="24"/>
        </w:rPr>
        <w:t>regression coefficients</w:t>
      </w:r>
      <w:r w:rsidR="00DB6BF9" w:rsidRPr="00663A3C">
        <w:rPr>
          <w:rFonts w:asciiTheme="majorBidi" w:eastAsiaTheme="minorEastAsia" w:hAnsiTheme="majorBidi"/>
          <w:b/>
          <w:bCs/>
          <w:sz w:val="24"/>
          <w:szCs w:val="24"/>
          <w:rPrChange w:id="283" w:author="Microsoft Office User" w:date="2019-10-14T10:56:00Z">
            <w:rPr>
              <w:rFonts w:asciiTheme="majorBidi" w:eastAsiaTheme="minorEastAsia" w:hAnsiTheme="majorBidi"/>
              <w:sz w:val="24"/>
              <w:szCs w:val="24"/>
            </w:rPr>
          </w:rPrChange>
        </w:rPr>
        <w:t xml:space="preserve"> </w:t>
      </w:r>
      <m:oMath>
        <m:sSub>
          <m:sSubPr>
            <m:ctrlPr>
              <w:rPr>
                <w:rFonts w:ascii="Cambria Math" w:eastAsiaTheme="minorEastAsia" w:hAnsi="Cambria Math"/>
                <w:b/>
                <w:bCs/>
                <w:i/>
                <w:sz w:val="24"/>
                <w:szCs w:val="24"/>
                <w:rPrChange w:id="284" w:author="Microsoft Office User" w:date="2019-10-14T10:56:00Z">
                  <w:rPr>
                    <w:rFonts w:ascii="Cambria Math" w:eastAsiaTheme="minorEastAsia" w:hAnsi="Cambria Math"/>
                    <w:i/>
                    <w:sz w:val="24"/>
                    <w:szCs w:val="24"/>
                  </w:rPr>
                </w:rPrChange>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i</m:t>
            </m:r>
          </m:sub>
        </m:sSub>
      </m:oMath>
      <w:del w:id="285" w:author="Microsoft Office User" w:date="2019-10-14T10:56:00Z">
        <w:r w:rsidR="00DB6BF9" w:rsidRPr="009B25CE" w:rsidDel="00663A3C">
          <w:rPr>
            <w:rFonts w:asciiTheme="majorBidi" w:eastAsiaTheme="minorEastAsia" w:hAnsiTheme="majorBidi"/>
            <w:sz w:val="24"/>
            <w:szCs w:val="24"/>
          </w:rPr>
          <w:delText>’s</w:delText>
        </w:r>
      </w:del>
      <w:r w:rsidR="00DB6BF9" w:rsidRPr="009B25CE">
        <w:rPr>
          <w:rFonts w:asciiTheme="majorBidi" w:eastAsiaTheme="minorEastAsia" w:hAnsiTheme="majorBidi"/>
          <w:sz w:val="24"/>
          <w:szCs w:val="24"/>
        </w:rPr>
        <w:t xml:space="preserve"> assuming a random-effect model based on different transformations</w:t>
      </w:r>
      <w:del w:id="286" w:author="Georgia Salanti" w:date="2019-10-09T13:58:00Z">
        <w:r w:rsidR="00DB6BF9" w:rsidRPr="009B25CE" w:rsidDel="00420FEC">
          <w:rPr>
            <w:rFonts w:asciiTheme="majorBidi" w:eastAsiaTheme="minorEastAsia" w:hAnsiTheme="majorBidi"/>
            <w:sz w:val="24"/>
            <w:szCs w:val="24"/>
          </w:rPr>
          <w:delText xml:space="preserve">; </w:delText>
        </w:r>
      </w:del>
      <w:ins w:id="287" w:author="Georgia Salanti" w:date="2019-10-09T13:58:00Z">
        <w:r>
          <w:rPr>
            <w:rFonts w:asciiTheme="majorBidi" w:eastAsiaTheme="minorEastAsia" w:hAnsiTheme="majorBidi"/>
            <w:sz w:val="24"/>
            <w:szCs w:val="24"/>
          </w:rPr>
          <w:t xml:space="preserve">. </w:t>
        </w:r>
        <w:r w:rsidRPr="009B25CE">
          <w:rPr>
            <w:rFonts w:asciiTheme="majorBidi" w:eastAsiaTheme="minorEastAsia" w:hAnsiTheme="majorBidi"/>
            <w:sz w:val="24"/>
            <w:szCs w:val="24"/>
          </w:rPr>
          <w:t xml:space="preserve"> </w:t>
        </w:r>
      </w:ins>
    </w:p>
    <w:p w14:paraId="29219681" w14:textId="77777777" w:rsidR="00DB6BF9" w:rsidRPr="009B25CE" w:rsidRDefault="00DB6BF9" w:rsidP="009B25CE">
      <w:pPr>
        <w:pStyle w:val="ListParagraph"/>
        <w:numPr>
          <w:ilvl w:val="0"/>
          <w:numId w:val="15"/>
        </w:numPr>
        <w:rPr>
          <w:rFonts w:asciiTheme="majorBidi" w:eastAsiaTheme="minorEastAsia" w:hAnsiTheme="majorBidi"/>
          <w:sz w:val="24"/>
          <w:szCs w:val="24"/>
        </w:rPr>
      </w:pPr>
      <w:r w:rsidRPr="009B25CE">
        <w:rPr>
          <w:rFonts w:asciiTheme="majorBidi" w:eastAsiaTheme="minorEastAsia" w:hAnsiTheme="majorBidi"/>
          <w:sz w:val="24"/>
          <w:szCs w:val="24"/>
        </w:rPr>
        <w:t>Linear transformation</w:t>
      </w:r>
    </w:p>
    <w:p w14:paraId="0897A331" w14:textId="403BAC0D" w:rsidR="00DB6BF9" w:rsidRPr="009B25CE" w:rsidRDefault="00464602" w:rsidP="00DB6BF9">
      <w:pPr>
        <w:pStyle w:val="ListParagraph"/>
        <w:ind w:left="720" w:firstLine="0"/>
        <w:rPr>
          <w:rFonts w:asciiTheme="majorBidi" w:eastAsiaTheme="minorEastAsia" w:hAnsiTheme="maj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ins w:id="288" w:author="Microsoft Office User" w:date="2019-10-14T10:56:00Z">
                  <w:rPr>
                    <w:rFonts w:ascii="Cambria Math" w:eastAsiaTheme="minorEastAsia" w:hAnsi="Cambria Math"/>
                    <w:sz w:val="24"/>
                    <w:szCs w:val="24"/>
                  </w:rPr>
                  <m:t>1</m:t>
                </w:ins>
              </m:r>
              <m:r>
                <w:rPr>
                  <w:rFonts w:ascii="Cambria Math" w:eastAsiaTheme="minorEastAsia" w:hAnsi="Cambria Math"/>
                  <w:sz w:val="24"/>
                  <w:szCs w:val="24"/>
                </w:rPr>
                <m:t>i</m:t>
              </m:r>
              <m:r>
                <w:del w:id="289" w:author="Microsoft Office User" w:date="2019-10-14T10:56:00Z">
                  <w:rPr>
                    <w:rFonts w:ascii="Cambria Math" w:eastAsiaTheme="minorEastAsia" w:hAnsi="Cambria Math"/>
                    <w:sz w:val="24"/>
                    <w:szCs w:val="24"/>
                  </w:rPr>
                  <m:t>1</m:t>
                </w:del>
              </m:r>
            </m:sub>
          </m:sSub>
          <m:r>
            <w:rPr>
              <w:rFonts w:ascii="Cambria Math" w:eastAsiaTheme="minorEastAsia" w:hAnsi="Cambria Math"/>
              <w:sz w:val="24"/>
              <w:szCs w:val="24"/>
            </w:rPr>
            <m:t>~ N(</m:t>
          </m:r>
          <m:sSub>
            <m:sSubPr>
              <m:ctrlPr>
                <w:ins w:id="290" w:author="Georgia Salanti" w:date="2019-10-09T13:57:00Z">
                  <w:rPr>
                    <w:rFonts w:ascii="Cambria Math" w:eastAsiaTheme="minorEastAsia" w:hAnsi="Cambria Math"/>
                    <w:i/>
                    <w:sz w:val="24"/>
                    <w:szCs w:val="24"/>
                  </w:rPr>
                </w:ins>
              </m:ctrlPr>
            </m:sSubPr>
            <m:e>
              <m:r>
                <w:ins w:id="291" w:author="Georgia Salanti" w:date="2019-10-09T13:57:00Z">
                  <w:rPr>
                    <w:rFonts w:ascii="Cambria Math" w:eastAsiaTheme="minorEastAsia" w:hAnsi="Cambria Math"/>
                    <w:sz w:val="24"/>
                    <w:szCs w:val="24"/>
                  </w:rPr>
                  <m:t>B</m:t>
                </w:ins>
              </m:r>
            </m:e>
            <m:sub>
              <m:r>
                <w:ins w:id="292" w:author="Georgia Salanti" w:date="2019-10-09T13:57:00Z">
                  <w:rPr>
                    <w:rFonts w:ascii="Cambria Math" w:eastAsiaTheme="minorEastAsia" w:hAnsi="Cambria Math"/>
                    <w:sz w:val="24"/>
                    <w:szCs w:val="24"/>
                  </w:rPr>
                  <m:t>1</m:t>
                </w:ins>
              </m:r>
            </m:sub>
          </m:sSub>
          <w:commentRangeStart w:id="293"/>
          <w:commentRangeEnd w:id="293"/>
          <m:r>
            <w:ins w:id="294" w:author="Georgia Salanti" w:date="2019-10-09T13:57:00Z">
              <m:rPr>
                <m:sty m:val="p"/>
              </m:rPr>
              <w:rPr>
                <w:rStyle w:val="CommentReference"/>
                <w:rFonts w:ascii="Times New Roman" w:eastAsiaTheme="minorHAnsi" w:hAnsi="Times New Roman" w:cstheme="minorBidi"/>
              </w:rPr>
              <w:commentReference w:id="293"/>
            </w:ins>
          </m:r>
          <m:sSubSup>
            <m:sSubSupPr>
              <m:ctrlPr>
                <w:del w:id="295" w:author="Georgia Salanti" w:date="2019-10-09T13:57:00Z">
                  <w:rPr>
                    <w:rFonts w:ascii="Cambria Math" w:eastAsiaTheme="minorEastAsia" w:hAnsi="Cambria Math"/>
                    <w:i/>
                    <w:sz w:val="24"/>
                    <w:szCs w:val="24"/>
                  </w:rPr>
                </w:del>
              </m:ctrlPr>
            </m:sSubSupPr>
            <m:e>
              <m:r>
                <w:del w:id="296" w:author="Georgia Salanti" w:date="2019-10-09T13:57:00Z">
                  <w:rPr>
                    <w:rFonts w:ascii="Cambria Math" w:eastAsiaTheme="minorEastAsia" w:hAnsi="Cambria Math"/>
                    <w:sz w:val="24"/>
                    <w:szCs w:val="24"/>
                  </w:rPr>
                  <m:t>β</m:t>
                </w:del>
              </m:r>
            </m:e>
            <m:sub>
              <m:r>
                <w:del w:id="297" w:author="Georgia Salanti" w:date="2019-10-09T13:57:00Z">
                  <w:rPr>
                    <w:rFonts w:ascii="Cambria Math" w:eastAsiaTheme="minorEastAsia" w:hAnsi="Cambria Math"/>
                    <w:sz w:val="24"/>
                    <w:szCs w:val="24"/>
                  </w:rPr>
                  <m:t>1</m:t>
                </w:del>
              </m:r>
            </m:sub>
            <m:sup>
              <m:r>
                <w:del w:id="298" w:author="Georgia Salanti" w:date="2019-10-09T13:57:00Z">
                  <w:rPr>
                    <w:rFonts w:ascii="Cambria Math" w:eastAsiaTheme="minorEastAsia" w:hAnsi="Cambria Math"/>
                    <w:sz w:val="24"/>
                    <w:szCs w:val="24"/>
                  </w:rPr>
                  <m:t>pooled</m:t>
                </w:del>
              </m:r>
            </m:sup>
          </m:sSubSup>
          <m:r>
            <w:del w:id="299" w:author="Georgia Salanti" w:date="2019-10-09T13:58:00Z">
              <w:rPr>
                <w:rFonts w:ascii="Cambria Math" w:eastAsiaTheme="minorEastAsia" w:hAnsi="Cambria Math"/>
                <w:sz w:val="24"/>
                <w:szCs w:val="24"/>
              </w:rPr>
              <m:t>=0.01</m:t>
            </w:del>
          </m:r>
          <m:r>
            <w:rPr>
              <w:rFonts w:ascii="Cambria Math" w:eastAsiaTheme="minorEastAsia" w:hAnsi="Cambria Math"/>
              <w:sz w:val="24"/>
              <w:szCs w:val="24"/>
            </w:rPr>
            <m:t>, τ</m:t>
          </m:r>
          <w:commentRangeStart w:id="300"/>
          <w:commentRangeEnd w:id="300"/>
          <m:r>
            <m:rPr>
              <m:sty m:val="p"/>
            </m:rPr>
            <w:rPr>
              <w:rStyle w:val="CommentReference"/>
              <w:rFonts w:ascii="Times New Roman" w:eastAsiaTheme="minorHAnsi" w:hAnsi="Times New Roman" w:cstheme="minorBidi"/>
            </w:rPr>
            <w:commentReference w:id="300"/>
          </m:r>
          <m:r>
            <w:del w:id="301" w:author="Georgia Salanti" w:date="2019-10-09T13:58:00Z">
              <w:rPr>
                <w:rFonts w:ascii="Cambria Math" w:eastAsiaTheme="minorEastAsia" w:hAnsi="Cambria Math"/>
                <w:sz w:val="24"/>
                <w:szCs w:val="24"/>
              </w:rPr>
              <m:t>=0.001</m:t>
            </w:del>
          </m:r>
          <m:r>
            <w:rPr>
              <w:rFonts w:ascii="Cambria Math" w:eastAsiaTheme="minorEastAsia" w:hAnsi="Cambria Math"/>
              <w:sz w:val="24"/>
              <w:szCs w:val="24"/>
            </w:rPr>
            <m:t>)</m:t>
          </m:r>
        </m:oMath>
      </m:oMathPara>
    </w:p>
    <w:p w14:paraId="2590715E" w14:textId="3F7AA42F" w:rsidR="00DB6BF9" w:rsidRPr="009B25CE" w:rsidDel="00987D4E" w:rsidRDefault="00987D4E" w:rsidP="00987D4E">
      <w:pPr>
        <w:pStyle w:val="ListParagraph"/>
        <w:numPr>
          <w:ilvl w:val="0"/>
          <w:numId w:val="16"/>
        </w:numPr>
        <w:ind w:left="720" w:firstLine="0"/>
        <w:jc w:val="center"/>
        <w:rPr>
          <w:del w:id="302" w:author="Microsoft Office User" w:date="2019-10-14T10:57:00Z"/>
          <w:rFonts w:asciiTheme="majorBidi" w:eastAsiaTheme="minorEastAsia" w:hAnsiTheme="majorBidi"/>
          <w:sz w:val="24"/>
          <w:szCs w:val="24"/>
        </w:rPr>
        <w:pPrChange w:id="303" w:author="Microsoft Office User" w:date="2019-10-14T10:57:00Z">
          <w:pPr>
            <w:pStyle w:val="ListParagraph"/>
            <w:numPr>
              <w:numId w:val="16"/>
            </w:numPr>
            <w:ind w:left="1440" w:hanging="360"/>
          </w:pPr>
        </w:pPrChange>
      </w:pPr>
      <w:ins w:id="304" w:author="Microsoft Office User" w:date="2019-10-14T10:57:00Z">
        <w:r w:rsidRPr="00987D4E">
          <w:rPr>
            <w:rFonts w:asciiTheme="majorBidi" w:eastAsiaTheme="minorEastAsia" w:hAnsiTheme="majorBidi"/>
            <w:sz w:val="24"/>
            <w:szCs w:val="24"/>
          </w:rPr>
          <w:t xml:space="preserve">Cubic splines transformation, </w:t>
        </w:r>
      </w:ins>
      <w:del w:id="305" w:author="Georgia Salanti" w:date="2019-10-09T13:59:00Z">
        <w:r w:rsidR="00DB6BF9" w:rsidRPr="00987D4E" w:rsidDel="00D57F6D">
          <w:rPr>
            <w:rFonts w:asciiTheme="majorBidi" w:eastAsiaTheme="minorEastAsia" w:hAnsiTheme="majorBidi"/>
            <w:sz w:val="24"/>
            <w:szCs w:val="24"/>
          </w:rPr>
          <w:delText>Restricted cubic splines, we assumed the knots are located in the 1</w:delText>
        </w:r>
        <w:r w:rsidR="00DB6BF9" w:rsidRPr="00987D4E" w:rsidDel="00D57F6D">
          <w:rPr>
            <w:rFonts w:asciiTheme="majorBidi" w:eastAsiaTheme="minorEastAsia" w:hAnsiTheme="majorBidi"/>
            <w:sz w:val="24"/>
            <w:szCs w:val="24"/>
            <w:vertAlign w:val="superscript"/>
          </w:rPr>
          <w:delText>st</w:delText>
        </w:r>
        <w:r w:rsidR="00DB6BF9" w:rsidRPr="00987D4E" w:rsidDel="00D57F6D">
          <w:rPr>
            <w:rFonts w:asciiTheme="majorBidi" w:eastAsiaTheme="minorEastAsia" w:hAnsiTheme="majorBidi"/>
            <w:sz w:val="24"/>
            <w:szCs w:val="24"/>
          </w:rPr>
          <w:delText>, 2</w:delText>
        </w:r>
        <w:r w:rsidR="00DB6BF9" w:rsidRPr="00987D4E" w:rsidDel="00D57F6D">
          <w:rPr>
            <w:rFonts w:asciiTheme="majorBidi" w:eastAsiaTheme="minorEastAsia" w:hAnsiTheme="majorBidi"/>
            <w:sz w:val="24"/>
            <w:szCs w:val="24"/>
            <w:vertAlign w:val="superscript"/>
          </w:rPr>
          <w:delText>nd</w:delText>
        </w:r>
        <w:r w:rsidR="00DB6BF9" w:rsidRPr="00987D4E" w:rsidDel="00D57F6D">
          <w:rPr>
            <w:rFonts w:asciiTheme="majorBidi" w:eastAsiaTheme="minorEastAsia" w:hAnsiTheme="majorBidi"/>
            <w:sz w:val="24"/>
            <w:szCs w:val="24"/>
          </w:rPr>
          <w:delText xml:space="preserve"> and 3</w:delText>
        </w:r>
        <w:r w:rsidR="00DB6BF9" w:rsidRPr="00987D4E" w:rsidDel="00D57F6D">
          <w:rPr>
            <w:rFonts w:asciiTheme="majorBidi" w:eastAsiaTheme="minorEastAsia" w:hAnsiTheme="majorBidi"/>
            <w:sz w:val="24"/>
            <w:szCs w:val="24"/>
            <w:vertAlign w:val="superscript"/>
          </w:rPr>
          <w:delText>rd</w:delText>
        </w:r>
        <w:r w:rsidR="00DB6BF9" w:rsidRPr="00987D4E" w:rsidDel="00D57F6D">
          <w:rPr>
            <w:rFonts w:asciiTheme="majorBidi" w:eastAsiaTheme="minorEastAsia" w:hAnsiTheme="majorBidi"/>
            <w:sz w:val="24"/>
            <w:szCs w:val="24"/>
          </w:rPr>
          <w:delText xml:space="preserve"> quartiles and based on that we used the </w:delText>
        </w:r>
        <w:r w:rsidR="00DB6BF9" w:rsidRPr="00987D4E" w:rsidDel="00D57F6D">
          <w:rPr>
            <w:rFonts w:asciiTheme="majorBidi" w:eastAsiaTheme="minorEastAsia" w:hAnsiTheme="majorBidi"/>
            <w:i/>
            <w:sz w:val="24"/>
            <w:szCs w:val="24"/>
          </w:rPr>
          <w:delText>rcs</w:delText>
        </w:r>
        <w:r w:rsidR="00DB6BF9" w:rsidRPr="00987D4E" w:rsidDel="00D57F6D">
          <w:rPr>
            <w:rFonts w:asciiTheme="majorBidi" w:eastAsiaTheme="minorEastAsia" w:hAnsiTheme="majorBidi"/>
            <w:sz w:val="24"/>
            <w:szCs w:val="24"/>
          </w:rPr>
          <w:delText xml:space="preserve"> function to find the cubic spline transformations for the dose. </w:delText>
        </w:r>
        <w:r w:rsidR="009B1F3C" w:rsidRPr="00987D4E" w:rsidDel="00D57F6D">
          <w:rPr>
            <w:rFonts w:asciiTheme="majorBidi" w:eastAsiaTheme="minorEastAsia" w:hAnsiTheme="majorBidi"/>
            <w:sz w:val="24"/>
            <w:szCs w:val="24"/>
          </w:rPr>
          <w:delText>T</w:delText>
        </w:r>
        <w:r w:rsidR="00DB6BF9" w:rsidRPr="00987D4E" w:rsidDel="00D57F6D">
          <w:rPr>
            <w:rFonts w:asciiTheme="majorBidi" w:eastAsiaTheme="minorEastAsia" w:hAnsiTheme="majorBidi"/>
            <w:sz w:val="24"/>
            <w:szCs w:val="24"/>
          </w:rPr>
          <w:delText xml:space="preserve">wo </w:delText>
        </w:r>
      </w:del>
      <w:ins w:id="306" w:author="Microsoft Office User" w:date="2019-10-14T10:57:00Z">
        <w:r w:rsidRPr="00987D4E">
          <w:rPr>
            <w:rFonts w:asciiTheme="majorBidi" w:eastAsiaTheme="minorEastAsia" w:hAnsiTheme="majorBidi"/>
            <w:sz w:val="24"/>
            <w:szCs w:val="24"/>
          </w:rPr>
          <w:t>w</w:t>
        </w:r>
      </w:ins>
      <w:ins w:id="307" w:author="Georgia Salanti" w:date="2019-10-09T13:59:00Z">
        <w:del w:id="308" w:author="Microsoft Office User" w:date="2019-10-14T10:57:00Z">
          <w:r w:rsidR="00D57F6D" w:rsidRPr="00987D4E" w:rsidDel="00987D4E">
            <w:rPr>
              <w:rFonts w:asciiTheme="majorBidi" w:eastAsiaTheme="minorEastAsia" w:hAnsiTheme="majorBidi"/>
              <w:sz w:val="24"/>
              <w:szCs w:val="24"/>
            </w:rPr>
            <w:delText>W</w:delText>
          </w:r>
        </w:del>
        <w:r w:rsidR="00D57F6D" w:rsidRPr="00987D4E">
          <w:rPr>
            <w:rFonts w:asciiTheme="majorBidi" w:eastAsiaTheme="minorEastAsia" w:hAnsiTheme="majorBidi"/>
            <w:sz w:val="24"/>
            <w:szCs w:val="24"/>
          </w:rPr>
          <w:t xml:space="preserve">e generate the two </w:t>
        </w:r>
      </w:ins>
      <w:r w:rsidR="00DB6BF9" w:rsidRPr="00987D4E">
        <w:rPr>
          <w:rFonts w:asciiTheme="majorBidi" w:eastAsiaTheme="minorEastAsia" w:hAnsiTheme="majorBidi"/>
          <w:sz w:val="24"/>
          <w:szCs w:val="24"/>
        </w:rPr>
        <w:t>regression coefficients</w:t>
      </w:r>
      <w:r w:rsidR="009B1F3C" w:rsidRPr="00987D4E">
        <w:rPr>
          <w:rFonts w:asciiTheme="majorBidi" w:eastAsiaTheme="minorEastAsia" w:hAnsiTheme="majorBidi"/>
          <w:sz w:val="24"/>
          <w:szCs w:val="24"/>
        </w:rPr>
        <w:t xml:space="preserve"> </w:t>
      </w:r>
      <w:del w:id="309" w:author="Microsoft Office User" w:date="2019-10-14T10:57:00Z">
        <w:r w:rsidR="009B1F3C" w:rsidRPr="009B25CE" w:rsidDel="00987D4E">
          <w:rPr>
            <w:rFonts w:asciiTheme="majorBidi" w:eastAsiaTheme="minorEastAsia" w:hAnsiTheme="majorBidi"/>
            <w:sz w:val="24"/>
            <w:szCs w:val="24"/>
          </w:rPr>
          <w:delText>need to be generated</w:delText>
        </w:r>
      </w:del>
    </w:p>
    <w:p w14:paraId="3159E1CA" w14:textId="3CEEEE9F" w:rsidR="00DB6BF9" w:rsidRPr="00987D4E" w:rsidRDefault="00464602" w:rsidP="00987D4E">
      <w:pPr>
        <w:pStyle w:val="ListParagraph"/>
        <w:numPr>
          <w:ilvl w:val="0"/>
          <w:numId w:val="16"/>
        </w:numPr>
        <w:ind w:left="720" w:firstLine="0"/>
        <w:jc w:val="center"/>
        <w:rPr>
          <w:rFonts w:asciiTheme="majorBidi" w:eastAsiaTheme="minorEastAsia" w:hAnsiTheme="majorBidi"/>
          <w:sz w:val="24"/>
          <w:szCs w:val="24"/>
        </w:rPr>
        <w:pPrChange w:id="310" w:author="Microsoft Office User" w:date="2019-10-14T10:57:00Z">
          <w:pPr>
            <w:pStyle w:val="ListParagraph"/>
            <w:ind w:left="720" w:firstLine="0"/>
          </w:pPr>
        </w:pPrChange>
      </w:pP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1i</m:t>
            </m:r>
          </m:sub>
        </m:sSub>
        <m:r>
          <w:rPr>
            <w:rFonts w:ascii="Cambria Math" w:eastAsiaTheme="minorEastAsia" w:hAnsi="Cambria Math"/>
            <w:sz w:val="24"/>
            <w:szCs w:val="24"/>
          </w:rPr>
          <m:t>~ N(</m:t>
        </m:r>
        <m:sSub>
          <m:sSubPr>
            <m:ctrlPr>
              <w:ins w:id="311" w:author="Georgia Salanti" w:date="2019-10-09T13:58:00Z">
                <w:rPr>
                  <w:rFonts w:ascii="Cambria Math" w:eastAsiaTheme="minorEastAsia" w:hAnsi="Cambria Math"/>
                  <w:i/>
                  <w:sz w:val="24"/>
                  <w:szCs w:val="24"/>
                </w:rPr>
              </w:ins>
            </m:ctrlPr>
          </m:sSubPr>
          <m:e>
            <m:r>
              <w:ins w:id="312" w:author="Georgia Salanti" w:date="2019-10-09T13:58:00Z">
                <w:rPr>
                  <w:rFonts w:ascii="Cambria Math" w:eastAsiaTheme="minorEastAsia" w:hAnsi="Cambria Math"/>
                  <w:sz w:val="24"/>
                  <w:szCs w:val="24"/>
                </w:rPr>
                <m:t>B</m:t>
              </w:ins>
            </m:r>
          </m:e>
          <m:sub>
            <m:r>
              <w:ins w:id="313" w:author="Georgia Salanti" w:date="2019-10-09T13:58:00Z">
                <w:rPr>
                  <w:rFonts w:ascii="Cambria Math" w:eastAsiaTheme="minorEastAsia" w:hAnsi="Cambria Math"/>
                  <w:sz w:val="24"/>
                  <w:szCs w:val="24"/>
                </w:rPr>
                <m:t>1</m:t>
              </w:ins>
            </m:r>
          </m:sub>
        </m:sSub>
        <m:sSubSup>
          <m:sSubSupPr>
            <m:ctrlPr>
              <w:del w:id="314" w:author="Georgia Salanti" w:date="2019-10-09T13:58:00Z">
                <w:rPr>
                  <w:rFonts w:ascii="Cambria Math" w:eastAsiaTheme="minorEastAsia" w:hAnsi="Cambria Math"/>
                  <w:i/>
                  <w:sz w:val="24"/>
                  <w:szCs w:val="24"/>
                </w:rPr>
              </w:del>
            </m:ctrlPr>
          </m:sSubSupPr>
          <m:e>
            <m:r>
              <w:del w:id="315" w:author="Georgia Salanti" w:date="2019-10-09T13:58:00Z">
                <w:rPr>
                  <w:rFonts w:ascii="Cambria Math" w:eastAsiaTheme="minorEastAsia" w:hAnsi="Cambria Math"/>
                  <w:sz w:val="24"/>
                  <w:szCs w:val="24"/>
                </w:rPr>
                <m:t>β</m:t>
              </w:del>
            </m:r>
          </m:e>
          <m:sub>
            <m:r>
              <w:del w:id="316" w:author="Georgia Salanti" w:date="2019-10-09T13:58:00Z">
                <w:rPr>
                  <w:rFonts w:ascii="Cambria Math" w:eastAsiaTheme="minorEastAsia" w:hAnsi="Cambria Math"/>
                  <w:sz w:val="24"/>
                  <w:szCs w:val="24"/>
                </w:rPr>
                <m:t>1</m:t>
              </w:del>
            </m:r>
          </m:sub>
          <m:sup>
            <m:r>
              <w:del w:id="317" w:author="Georgia Salanti" w:date="2019-10-09T13:58:00Z">
                <w:rPr>
                  <w:rFonts w:ascii="Cambria Math" w:eastAsiaTheme="minorEastAsia" w:hAnsi="Cambria Math"/>
                  <w:sz w:val="24"/>
                  <w:szCs w:val="24"/>
                </w:rPr>
                <m:t>pooled</m:t>
              </w:del>
            </m:r>
          </m:sup>
        </m:sSubSup>
        <m:r>
          <w:del w:id="318" w:author="Georgia Salanti" w:date="2019-10-09T13:58:00Z">
            <w:rPr>
              <w:rFonts w:ascii="Cambria Math" w:eastAsiaTheme="minorEastAsia" w:hAnsi="Cambria Math"/>
              <w:sz w:val="24"/>
              <w:szCs w:val="24"/>
            </w:rPr>
            <m:t>=0.03</m:t>
          </w:del>
        </m:r>
        <m:r>
          <w:rPr>
            <w:rFonts w:ascii="Cambria Math" w:eastAsiaTheme="minorEastAsia" w:hAnsi="Cambria Math"/>
            <w:sz w:val="24"/>
            <w:szCs w:val="24"/>
          </w:rPr>
          <m:t>, τ</m:t>
        </m:r>
        <m:r>
          <w:del w:id="319" w:author="Georgia Salanti" w:date="2019-10-09T13:58:00Z">
            <w:rPr>
              <w:rFonts w:ascii="Cambria Math" w:eastAsiaTheme="minorEastAsia" w:hAnsi="Cambria Math"/>
              <w:sz w:val="24"/>
              <w:szCs w:val="24"/>
            </w:rPr>
            <m:t>=0.001</m:t>
          </w:del>
        </m:r>
        <m:r>
          <w:rPr>
            <w:rFonts w:ascii="Cambria Math" w:eastAsiaTheme="minorEastAsia" w:hAnsi="Cambria Math"/>
            <w:sz w:val="24"/>
            <w:szCs w:val="24"/>
          </w:rPr>
          <m:t>)</m:t>
        </m:r>
      </m:oMath>
      <w:r w:rsidR="00DB6BF9" w:rsidRPr="00987D4E">
        <w:rPr>
          <w:rFonts w:asciiTheme="majorBidi" w:eastAsiaTheme="minorEastAsia" w:hAnsiTheme="maj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2i</m:t>
            </m:r>
          </m:sub>
        </m:sSub>
        <m:r>
          <w:rPr>
            <w:rFonts w:ascii="Cambria Math" w:eastAsiaTheme="minorEastAsia" w:hAnsi="Cambria Math"/>
            <w:sz w:val="24"/>
            <w:szCs w:val="24"/>
          </w:rPr>
          <m:t>~ N(</m:t>
        </m:r>
        <m:sSub>
          <m:sSubPr>
            <m:ctrlPr>
              <w:ins w:id="320" w:author="Georgia Salanti" w:date="2019-10-09T13:58:00Z">
                <w:rPr>
                  <w:rFonts w:ascii="Cambria Math" w:eastAsiaTheme="minorEastAsia" w:hAnsi="Cambria Math"/>
                  <w:i/>
                  <w:sz w:val="24"/>
                  <w:szCs w:val="24"/>
                </w:rPr>
              </w:ins>
            </m:ctrlPr>
          </m:sSubPr>
          <m:e>
            <m:r>
              <w:ins w:id="321" w:author="Georgia Salanti" w:date="2019-10-09T13:58:00Z">
                <w:rPr>
                  <w:rFonts w:ascii="Cambria Math" w:eastAsiaTheme="minorEastAsia" w:hAnsi="Cambria Math"/>
                  <w:sz w:val="24"/>
                  <w:szCs w:val="24"/>
                </w:rPr>
                <m:t>B</m:t>
              </w:ins>
            </m:r>
          </m:e>
          <m:sub>
            <m:r>
              <w:ins w:id="322" w:author="Georgia Salanti" w:date="2019-10-09T13:58:00Z">
                <w:rPr>
                  <w:rFonts w:ascii="Cambria Math" w:eastAsiaTheme="minorEastAsia" w:hAnsi="Cambria Math"/>
                  <w:sz w:val="24"/>
                  <w:szCs w:val="24"/>
                </w:rPr>
                <m:t>2</m:t>
              </w:ins>
            </m:r>
          </m:sub>
        </m:sSub>
        <m:sSubSup>
          <m:sSubSupPr>
            <m:ctrlPr>
              <w:del w:id="323" w:author="Georgia Salanti" w:date="2019-10-09T13:58:00Z">
                <w:rPr>
                  <w:rFonts w:ascii="Cambria Math" w:eastAsiaTheme="minorEastAsia" w:hAnsi="Cambria Math"/>
                  <w:i/>
                  <w:sz w:val="24"/>
                  <w:szCs w:val="24"/>
                </w:rPr>
              </w:del>
            </m:ctrlPr>
          </m:sSubSupPr>
          <m:e>
            <m:r>
              <w:del w:id="324" w:author="Georgia Salanti" w:date="2019-10-09T13:58:00Z">
                <w:rPr>
                  <w:rFonts w:ascii="Cambria Math" w:eastAsiaTheme="minorEastAsia" w:hAnsi="Cambria Math"/>
                  <w:sz w:val="24"/>
                  <w:szCs w:val="24"/>
                </w:rPr>
                <m:t>β</m:t>
              </w:del>
            </m:r>
          </m:e>
          <m:sub>
            <m:r>
              <w:del w:id="325" w:author="Georgia Salanti" w:date="2019-10-09T13:58:00Z">
                <w:rPr>
                  <w:rFonts w:ascii="Cambria Math" w:eastAsiaTheme="minorEastAsia" w:hAnsi="Cambria Math"/>
                  <w:sz w:val="24"/>
                  <w:szCs w:val="24"/>
                </w:rPr>
                <m:t>2</m:t>
              </w:del>
            </m:r>
          </m:sub>
          <m:sup>
            <m:r>
              <w:del w:id="326" w:author="Georgia Salanti" w:date="2019-10-09T13:58:00Z">
                <w:rPr>
                  <w:rFonts w:ascii="Cambria Math" w:eastAsiaTheme="minorEastAsia" w:hAnsi="Cambria Math"/>
                  <w:sz w:val="24"/>
                  <w:szCs w:val="24"/>
                </w:rPr>
                <m:t>pooled</m:t>
              </w:del>
            </m:r>
          </m:sup>
        </m:sSubSup>
        <m:r>
          <w:del w:id="327" w:author="Georgia Salanti" w:date="2019-10-09T13:58:00Z">
            <w:rPr>
              <w:rFonts w:ascii="Cambria Math" w:eastAsiaTheme="minorEastAsia" w:hAnsi="Cambria Math"/>
              <w:sz w:val="24"/>
              <w:szCs w:val="24"/>
            </w:rPr>
            <m:t>=0.05</m:t>
          </w:del>
        </m:r>
        <m:r>
          <w:rPr>
            <w:rFonts w:ascii="Cambria Math" w:eastAsiaTheme="minorEastAsia" w:hAnsi="Cambria Math"/>
            <w:sz w:val="24"/>
            <w:szCs w:val="24"/>
          </w:rPr>
          <m:t>, τ</m:t>
        </m:r>
        <m:r>
          <w:del w:id="328" w:author="Georgia Salanti" w:date="2019-10-09T13:58:00Z">
            <w:rPr>
              <w:rFonts w:ascii="Cambria Math" w:eastAsiaTheme="minorEastAsia" w:hAnsi="Cambria Math"/>
              <w:sz w:val="24"/>
              <w:szCs w:val="24"/>
            </w:rPr>
            <m:t>=0.001</m:t>
          </w:del>
        </m:r>
        <m:r>
          <w:rPr>
            <w:rFonts w:ascii="Cambria Math" w:eastAsiaTheme="minorEastAsia" w:hAnsi="Cambria Math"/>
            <w:sz w:val="24"/>
            <w:szCs w:val="24"/>
          </w:rPr>
          <m:t>)</m:t>
        </m:r>
      </m:oMath>
    </w:p>
    <w:p w14:paraId="6037D687" w14:textId="737660C5" w:rsidR="00DB6BF9" w:rsidRPr="009B25CE" w:rsidRDefault="00DB6BF9" w:rsidP="00663A3C">
      <w:pPr>
        <w:ind w:left="720"/>
        <w:rPr>
          <w:rFonts w:asciiTheme="majorBidi" w:hAnsiTheme="majorBidi" w:cstheme="majorBidi"/>
        </w:rPr>
        <w:pPrChange w:id="329" w:author="Microsoft Office User" w:date="2019-10-14T10:55:00Z">
          <w:pPr/>
        </w:pPrChange>
      </w:pPr>
      <w:r w:rsidRPr="009B25CE">
        <w:rPr>
          <w:rFonts w:asciiTheme="majorBidi" w:hAnsiTheme="majorBidi" w:cstheme="majorBidi"/>
        </w:rPr>
        <w:t xml:space="preserve">Next, </w:t>
      </w:r>
      <w:del w:id="330" w:author="Georgia Salanti" w:date="2019-10-09T14:16:00Z">
        <w:r w:rsidR="009B1F3C" w:rsidRPr="009B25CE" w:rsidDel="00FB6B6F">
          <w:rPr>
            <w:rFonts w:asciiTheme="majorBidi" w:hAnsiTheme="majorBidi" w:cstheme="majorBidi"/>
          </w:rPr>
          <w:delText>we</w:delText>
        </w:r>
        <w:r w:rsidRPr="009B25CE" w:rsidDel="00FB6B6F">
          <w:rPr>
            <w:rFonts w:asciiTheme="majorBidi" w:hAnsiTheme="majorBidi" w:cstheme="majorBidi"/>
          </w:rPr>
          <w:delText xml:space="preserve"> </w:delText>
        </w:r>
      </w:del>
      <w:ins w:id="331" w:author="Georgia Salanti" w:date="2019-10-09T14:16:00Z">
        <w:r w:rsidR="00FB6B6F">
          <w:rPr>
            <w:rFonts w:asciiTheme="majorBidi" w:hAnsiTheme="majorBidi" w:cstheme="majorBidi"/>
          </w:rPr>
          <w:t>we</w:t>
        </w:r>
        <w:r w:rsidR="00FB6B6F" w:rsidRPr="009B25CE">
          <w:rPr>
            <w:rFonts w:asciiTheme="majorBidi" w:hAnsiTheme="majorBidi" w:cstheme="majorBidi"/>
          </w:rPr>
          <w:t xml:space="preserve"> </w:t>
        </w:r>
      </w:ins>
      <w:r w:rsidR="009B1F3C" w:rsidRPr="009B25CE">
        <w:rPr>
          <w:rFonts w:asciiTheme="majorBidi" w:hAnsiTheme="majorBidi" w:cstheme="majorBidi"/>
        </w:rPr>
        <w:t>compute the</w:t>
      </w:r>
      <w:r w:rsidR="002B3F3C" w:rsidRPr="009B25CE">
        <w:rPr>
          <w:rFonts w:asciiTheme="majorBidi" w:hAnsiTheme="majorBidi" w:cstheme="majorBidi"/>
        </w:rPr>
        <w:t xml:space="preserve"> underlying</w:t>
      </w:r>
      <w:r w:rsidR="009B1F3C" w:rsidRPr="009B25CE">
        <w:rPr>
          <w:rFonts w:asciiTheme="majorBidi" w:hAnsiTheme="majorBidi" w:cstheme="majorBidi"/>
        </w:rPr>
        <w:t xml:space="preserve"> relative effects</w:t>
      </w:r>
      <w:ins w:id="332" w:author="Georgia Salanti" w:date="2019-10-09T14:01:00Z">
        <w:r w:rsidR="00CC2269">
          <w:rPr>
            <w:rFonts w:asciiTheme="majorBidi" w:hAnsiTheme="majorBidi" w:cstheme="majorBidi"/>
          </w:rPr>
          <w:t xml:space="preserve"> between doses within each study</w:t>
        </w:r>
      </w:ins>
      <m:oMath>
        <m:r>
          <w:ins w:id="333" w:author="Georgia Salanti" w:date="2019-10-09T14:12:00Z">
            <w:rPr>
              <w:rFonts w:ascii="Cambria Math" w:hAnsi="Cambria Math" w:cstheme="majorBidi"/>
            </w:rPr>
            <m:t xml:space="preserve"> </m:t>
          </w:ins>
        </m:r>
      </m:oMath>
      <w:del w:id="334" w:author="Georgia Salanti" w:date="2019-10-09T14:12:00Z">
        <w:r w:rsidR="002B79B6" w:rsidRPr="009B25CE" w:rsidDel="00FB6B6F">
          <w:rPr>
            <w:rFonts w:asciiTheme="majorBidi" w:hAnsiTheme="majorBidi" w:cstheme="majorBidi"/>
          </w:rPr>
          <w:delText xml:space="preserve">, </w:delText>
        </w:r>
        <m:oMath>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ij</m:t>
              </m:r>
            </m:sub>
          </m:sSub>
        </m:oMath>
        <w:r w:rsidR="002B79B6" w:rsidRPr="009B25CE" w:rsidDel="00FB6B6F">
          <w:rPr>
            <w:rFonts w:asciiTheme="majorBidi" w:hAnsiTheme="majorBidi" w:cstheme="majorBidi"/>
          </w:rPr>
          <w:delText>,</w:delText>
        </w:r>
      </w:del>
      <w:ins w:id="335" w:author="Georgia Salanti" w:date="2019-10-09T14:16:00Z">
        <w:r w:rsidR="00FB6B6F">
          <w:rPr>
            <w:rFonts w:asciiTheme="majorBidi" w:hAnsiTheme="majorBidi" w:cstheme="majorBidi"/>
          </w:rPr>
          <w:t>using the study-specific coefficients</w:t>
        </w:r>
      </w:ins>
      <w:del w:id="336" w:author="Georgia Salanti" w:date="2019-10-09T14:12:00Z">
        <w:r w:rsidRPr="009B25CE" w:rsidDel="00FB6B6F">
          <w:rPr>
            <w:rFonts w:asciiTheme="majorBidi" w:hAnsiTheme="majorBidi" w:cstheme="majorBidi"/>
          </w:rPr>
          <w:delText xml:space="preserve"> </w:delText>
        </w:r>
        <w:r w:rsidR="009B1F3C" w:rsidRPr="009B25CE" w:rsidDel="00FB6B6F">
          <w:rPr>
            <w:rFonts w:asciiTheme="majorBidi" w:hAnsiTheme="majorBidi" w:cstheme="majorBidi"/>
          </w:rPr>
          <w:delText>by setting the</w:delText>
        </w:r>
        <w:r w:rsidRPr="009B25CE" w:rsidDel="00FB6B6F">
          <w:rPr>
            <w:rFonts w:asciiTheme="majorBidi" w:hAnsiTheme="majorBidi" w:cstheme="majorBidi"/>
          </w:rPr>
          <w:delText xml:space="preserve"> dose-response transformation</w:delText>
        </w:r>
      </w:del>
      <w:del w:id="337" w:author="Georgia Salanti" w:date="2019-10-09T14:16:00Z">
        <w:r w:rsidRPr="009B25CE" w:rsidDel="00FB6B6F">
          <w:rPr>
            <w:rFonts w:asciiTheme="majorBidi" w:hAnsiTheme="majorBidi" w:cstheme="majorBidi"/>
          </w:rPr>
          <w:delText xml:space="preserve"> </w:delText>
        </w:r>
      </w:del>
      <w:moveFromRangeStart w:id="338" w:author="Georgia Salanti" w:date="2019-10-09T14:13:00Z" w:name="move21522800"/>
      <w:moveFrom w:id="339" w:author="Georgia Salanti" w:date="2019-10-09T14:13:00Z">
        <w:r w:rsidR="002B777B" w:rsidDel="00FB6B6F">
          <w:rPr>
            <w:rFonts w:asciiTheme="majorBidi" w:hAnsiTheme="majorBidi" w:cstheme="majorBidi"/>
          </w:rPr>
          <w:t xml:space="preserve">(for all upcoming steps I set the relative effects as </w:t>
        </w:r>
        <m:oMath>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ij</m:t>
              </m:r>
            </m:sub>
          </m:sSub>
        </m:oMath>
        <w:r w:rsidR="002B777B" w:rsidDel="00FB6B6F">
          <w:rPr>
            <w:rFonts w:asciiTheme="majorBidi" w:hAnsiTheme="majorBidi" w:cstheme="majorBidi"/>
          </w:rPr>
          <w:t xml:space="preserve">but it holds of </w:t>
        </w:r>
        <m:oMath>
          <m:r>
            <w:rPr>
              <w:rFonts w:ascii="Cambria Math" w:hAnsi="Cambria Math" w:cstheme="majorBidi"/>
            </w:rPr>
            <m:t>O</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ij</m:t>
              </m:r>
            </m:sub>
          </m:sSub>
        </m:oMath>
        <w:r w:rsidR="002B777B" w:rsidDel="00FB6B6F">
          <w:rPr>
            <w:rFonts w:asciiTheme="majorBidi" w:hAnsiTheme="majorBidi" w:cstheme="majorBidi"/>
          </w:rPr>
          <w:t xml:space="preserve"> as well.)</w:t>
        </w:r>
      </w:moveFrom>
      <w:moveFromRangeEnd w:id="338"/>
    </w:p>
    <w:p w14:paraId="4DE61AF0" w14:textId="271D96E4" w:rsidR="00DB6BF9" w:rsidRPr="009B25CE" w:rsidRDefault="00464602">
      <w:pPr>
        <w:pStyle w:val="ListParagraph"/>
        <w:ind w:left="720" w:firstLine="0"/>
        <w:rPr>
          <w:rFonts w:asciiTheme="majorBidi" w:eastAsiaTheme="minorEastAsia" w:hAnsiTheme="majorBidi"/>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 xml:space="preserve"> = </m:t>
              </m:r>
              <m:r>
                <w:ins w:id="340" w:author="Georgia Salanti" w:date="2019-10-09T14:15:00Z">
                  <w:rPr>
                    <w:rFonts w:ascii="Cambria Math" w:eastAsiaTheme="minorEastAsia" w:hAnsi="Cambria Math"/>
                  </w:rPr>
                  <m:t>f</m:t>
                </w:ins>
              </m:r>
              <m:d>
                <m:dPr>
                  <m:ctrlPr>
                    <w:ins w:id="341" w:author="Georgia Salanti" w:date="2019-10-09T14:15:00Z">
                      <w:rPr>
                        <w:rFonts w:ascii="Cambria Math" w:eastAsiaTheme="minorEastAsia" w:hAnsi="Cambria Math"/>
                        <w:i/>
                      </w:rPr>
                    </w:ins>
                  </m:ctrlPr>
                </m:dPr>
                <m:e>
                  <m:sSub>
                    <m:sSubPr>
                      <m:ctrlPr>
                        <w:ins w:id="342" w:author="Georgia Salanti" w:date="2019-10-09T14:15:00Z">
                          <w:rPr>
                            <w:rFonts w:ascii="Cambria Math" w:eastAsiaTheme="minorEastAsia" w:hAnsi="Cambria Math"/>
                            <w:i/>
                          </w:rPr>
                        </w:ins>
                      </m:ctrlPr>
                    </m:sSubPr>
                    <m:e>
                      <m:r>
                        <w:ins w:id="343" w:author="Georgia Salanti" w:date="2019-10-09T14:15:00Z">
                          <w:rPr>
                            <w:rFonts w:ascii="Cambria Math" w:eastAsiaTheme="minorEastAsia" w:hAnsi="Cambria Math"/>
                          </w:rPr>
                          <m:t>X</m:t>
                        </w:ins>
                      </m:r>
                    </m:e>
                    <m:sub>
                      <m:r>
                        <w:ins w:id="344" w:author="Georgia Salanti" w:date="2019-10-09T14:15:00Z">
                          <w:rPr>
                            <w:rFonts w:ascii="Cambria Math" w:eastAsiaTheme="minorEastAsia" w:hAnsi="Cambria Math"/>
                          </w:rPr>
                          <m:t>ij</m:t>
                        </w:ins>
                      </m:r>
                    </m:sub>
                  </m:sSub>
                  <m:r>
                    <w:ins w:id="345" w:author="Georgia Salanti" w:date="2019-10-09T14:15:00Z">
                      <w:rPr>
                        <w:rFonts w:ascii="Cambria Math" w:eastAsiaTheme="minorEastAsia" w:hAnsi="Cambria Math"/>
                      </w:rPr>
                      <m:t>,</m:t>
                    </w:ins>
                  </m:r>
                  <m:sSub>
                    <m:sSubPr>
                      <m:ctrlPr>
                        <w:ins w:id="346" w:author="Georgia Salanti" w:date="2019-10-09T14:16:00Z">
                          <w:rPr>
                            <w:rFonts w:ascii="Cambria Math" w:eastAsiaTheme="minorEastAsia" w:hAnsi="Cambria Math"/>
                            <w:b/>
                            <w:bCs/>
                            <w:i/>
                            <w:lang w:val="el-GR"/>
                          </w:rPr>
                        </w:ins>
                      </m:ctrlPr>
                    </m:sSubPr>
                    <m:e>
                      <m:r>
                        <w:ins w:id="347" w:author="Georgia Salanti" w:date="2019-10-09T14:16:00Z">
                          <m:rPr>
                            <m:sty m:val="bi"/>
                          </m:rPr>
                          <w:rPr>
                            <w:rFonts w:ascii="Cambria Math" w:eastAsiaTheme="minorEastAsia" w:hAnsi="Cambria Math"/>
                            <w:lang w:val="el-GR"/>
                          </w:rPr>
                          <m:t>β</m:t>
                        </w:ins>
                      </m:r>
                    </m:e>
                    <m:sub>
                      <m:r>
                        <w:ins w:id="348" w:author="Georgia Salanti" w:date="2019-10-09T14:16:00Z">
                          <m:rPr>
                            <m:sty m:val="bi"/>
                          </m:rPr>
                          <w:rPr>
                            <w:rFonts w:ascii="Cambria Math" w:eastAsiaTheme="minorEastAsia" w:hAnsi="Cambria Math"/>
                            <w:lang w:val="el-GR"/>
                          </w:rPr>
                          <m:t>i</m:t>
                        </w:ins>
                      </m:r>
                    </m:sub>
                  </m:sSub>
                </m:e>
              </m:d>
              <w:commentRangeStart w:id="349"/>
              <w:commentRangeEnd w:id="349"/>
              <m:r>
                <w:ins w:id="350" w:author="Georgia Salanti" w:date="2019-10-09T14:15:00Z">
                  <m:rPr>
                    <m:sty m:val="p"/>
                  </m:rPr>
                  <w:rPr>
                    <w:rStyle w:val="CommentReference"/>
                    <w:rFonts w:ascii="Times New Roman" w:eastAsiaTheme="minorHAnsi" w:hAnsi="Times New Roman" w:cstheme="minorBidi"/>
                  </w:rPr>
                  <w:commentReference w:id="349"/>
                </w:ins>
              </m:r>
              <m:r>
                <w:del w:id="351" w:author="Georgia Salanti" w:date="2019-10-09T14:15:00Z">
                  <w:rPr>
                    <w:rFonts w:ascii="Cambria Math" w:hAnsi="Cambria Math"/>
                    <w:sz w:val="24"/>
                    <w:szCs w:val="24"/>
                  </w:rPr>
                  <m:t>f</m:t>
                </w:del>
              </m:r>
              <m:d>
                <m:dPr>
                  <m:ctrlPr>
                    <w:del w:id="352" w:author="Georgia Salanti" w:date="2019-10-09T14:15:00Z">
                      <w:rPr>
                        <w:rFonts w:ascii="Cambria Math" w:hAnsi="Cambria Math"/>
                        <w:i/>
                        <w:sz w:val="24"/>
                        <w:szCs w:val="24"/>
                      </w:rPr>
                    </w:del>
                  </m:ctrlPr>
                </m:dPr>
                <m:e>
                  <m:sSub>
                    <m:sSubPr>
                      <m:ctrlPr>
                        <w:del w:id="353" w:author="Georgia Salanti" w:date="2019-10-09T14:15:00Z">
                          <w:rPr>
                            <w:rFonts w:ascii="Cambria Math" w:hAnsi="Cambria Math"/>
                            <w:i/>
                            <w:sz w:val="24"/>
                            <w:szCs w:val="24"/>
                          </w:rPr>
                        </w:del>
                      </m:ctrlPr>
                    </m:sSubPr>
                    <m:e>
                      <m:r>
                        <w:del w:id="354" w:author="Georgia Salanti" w:date="2019-10-09T14:15:00Z">
                          <w:rPr>
                            <w:rFonts w:ascii="Cambria Math" w:hAnsi="Cambria Math"/>
                            <w:sz w:val="24"/>
                            <w:szCs w:val="24"/>
                          </w:rPr>
                          <m:t>dose</m:t>
                        </w:del>
                      </m:r>
                    </m:e>
                    <m:sub>
                      <m:r>
                        <w:del w:id="355" w:author="Georgia Salanti" w:date="2019-10-09T14:15:00Z">
                          <w:rPr>
                            <w:rFonts w:ascii="Cambria Math" w:hAnsi="Cambria Math"/>
                            <w:sz w:val="24"/>
                            <w:szCs w:val="24"/>
                          </w:rPr>
                          <m:t>ij</m:t>
                        </w:del>
                      </m:r>
                    </m:sub>
                  </m:sSub>
                  <m:r>
                    <w:del w:id="356" w:author="Georgia Salanti" w:date="2019-10-09T14:15:00Z">
                      <w:rPr>
                        <w:rFonts w:ascii="Cambria Math" w:hAnsi="Cambria Math"/>
                        <w:sz w:val="24"/>
                        <w:szCs w:val="24"/>
                      </w:rPr>
                      <m:t xml:space="preserve">; </m:t>
                    </w:del>
                  </m:r>
                  <m:sSub>
                    <m:sSubPr>
                      <m:ctrlPr>
                        <w:del w:id="357" w:author="Georgia Salanti" w:date="2019-10-09T14:15:00Z">
                          <w:rPr>
                            <w:rFonts w:ascii="Cambria Math" w:hAnsi="Cambria Math"/>
                            <w:i/>
                            <w:sz w:val="24"/>
                            <w:szCs w:val="24"/>
                          </w:rPr>
                        </w:del>
                      </m:ctrlPr>
                    </m:sSubPr>
                    <m:e>
                      <m:r>
                        <w:del w:id="358" w:author="Georgia Salanti" w:date="2019-10-09T14:15:00Z">
                          <w:rPr>
                            <w:rFonts w:ascii="Cambria Math" w:hAnsi="Cambria Math"/>
                            <w:sz w:val="24"/>
                            <w:szCs w:val="24"/>
                          </w:rPr>
                          <m:t>β</m:t>
                        </w:del>
                      </m:r>
                    </m:e>
                    <m:sub>
                      <m:r>
                        <w:del w:id="359" w:author="Georgia Salanti" w:date="2019-10-09T14:15:00Z">
                          <w:rPr>
                            <w:rFonts w:ascii="Cambria Math" w:hAnsi="Cambria Math"/>
                            <w:sz w:val="24"/>
                            <w:szCs w:val="24"/>
                          </w:rPr>
                          <m:t>ik</m:t>
                        </w:del>
                      </m:r>
                    </m:sub>
                  </m:sSub>
                </m:e>
              </m:d>
            </m:e>
          </m:func>
        </m:oMath>
      </m:oMathPara>
    </w:p>
    <w:p w14:paraId="76B26997" w14:textId="0C8D948F" w:rsidR="00FB6B6F" w:rsidRPr="009B25CE" w:rsidRDefault="00DB6BF9" w:rsidP="0012592D">
      <w:pPr>
        <w:ind w:left="720"/>
        <w:rPr>
          <w:moveTo w:id="360" w:author="Georgia Salanti" w:date="2019-10-09T14:13:00Z"/>
          <w:rFonts w:asciiTheme="majorBidi" w:hAnsiTheme="majorBidi" w:cstheme="majorBidi"/>
        </w:rPr>
        <w:pPrChange w:id="361" w:author="Microsoft Office User" w:date="2019-10-14T10:57:00Z">
          <w:pPr/>
        </w:pPrChange>
      </w:pPr>
      <w:del w:id="362" w:author="Georgia Salanti" w:date="2019-10-09T14:15:00Z">
        <w:r w:rsidRPr="009B25CE" w:rsidDel="00FB6B6F">
          <w:rPr>
            <w:rFonts w:asciiTheme="majorBidi" w:eastAsiaTheme="minorEastAsia" w:hAnsiTheme="majorBidi"/>
          </w:rPr>
          <w:delText xml:space="preserve">where </w:delTex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ik</m:t>
              </m:r>
            </m:sub>
          </m:sSub>
        </m:oMath>
        <w:r w:rsidRPr="009B25CE" w:rsidDel="00FB6B6F">
          <w:rPr>
            <w:rFonts w:asciiTheme="majorBidi" w:eastAsiaTheme="minorEastAsia" w:hAnsiTheme="majorBidi"/>
          </w:rPr>
          <w:delText xml:space="preserve"> is the </w:delText>
        </w:r>
        <m:oMath>
          <m:r>
            <w:rPr>
              <w:rFonts w:ascii="Cambria Math" w:eastAsiaTheme="minorEastAsia" w:hAnsi="Cambria Math"/>
            </w:rPr>
            <m:t>k</m:t>
          </m:r>
        </m:oMath>
        <w:r w:rsidRPr="009B25CE" w:rsidDel="00FB6B6F">
          <w:rPr>
            <w:rFonts w:asciiTheme="majorBidi" w:eastAsiaTheme="minorEastAsia" w:hAnsiTheme="majorBidi"/>
          </w:rPr>
          <w:delText xml:space="preserve">th coefficient in the </w:delText>
        </w:r>
        <m:oMath>
          <m:r>
            <w:rPr>
              <w:rFonts w:ascii="Cambria Math" w:eastAsiaTheme="minorEastAsia" w:hAnsi="Cambria Math"/>
            </w:rPr>
            <m:t>i</m:t>
          </m:r>
        </m:oMath>
        <w:r w:rsidRPr="009B25CE" w:rsidDel="00FB6B6F">
          <w:rPr>
            <w:rFonts w:asciiTheme="majorBidi" w:eastAsiaTheme="minorEastAsia" w:hAnsiTheme="majorBidi"/>
          </w:rPr>
          <w:delText>th study</w:delText>
        </w:r>
      </w:del>
      <w:del w:id="363" w:author="Georgia Salanti" w:date="2019-10-09T14:14:00Z">
        <w:r w:rsidR="009B1F3C" w:rsidRPr="009B25CE" w:rsidDel="00FB6B6F">
          <w:rPr>
            <w:rFonts w:asciiTheme="majorBidi" w:eastAsiaTheme="minorEastAsia" w:hAnsiTheme="majorBidi"/>
          </w:rPr>
          <w:delText xml:space="preserve">. </w:delText>
        </w:r>
      </w:del>
      <w:moveToRangeStart w:id="364" w:author="Georgia Salanti" w:date="2019-10-09T14:13:00Z" w:name="move21522800"/>
      <w:moveTo w:id="365" w:author="Georgia Salanti" w:date="2019-10-09T14:13:00Z">
        <w:del w:id="366" w:author="Georgia Salanti" w:date="2019-10-09T14:13:00Z">
          <w:r w:rsidR="00FB6B6F" w:rsidDel="00FB6B6F">
            <w:rPr>
              <w:rFonts w:asciiTheme="majorBidi" w:hAnsiTheme="majorBidi" w:cstheme="majorBidi"/>
            </w:rPr>
            <w:delText xml:space="preserve">(for all upcoming steps I set the relative effects as </w:delText>
          </w:r>
          <m:oMath>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ij</m:t>
                </m:r>
              </m:sub>
            </m:sSub>
          </m:oMath>
          <w:r w:rsidR="00FB6B6F" w:rsidDel="00FB6B6F">
            <w:rPr>
              <w:rFonts w:asciiTheme="majorBidi" w:eastAsiaTheme="minorEastAsia" w:hAnsiTheme="majorBidi" w:cstheme="majorBidi"/>
            </w:rPr>
            <w:delText xml:space="preserve"> </w:delText>
          </w:r>
          <w:r w:rsidR="00FB6B6F" w:rsidDel="00FB6B6F">
            <w:rPr>
              <w:rFonts w:asciiTheme="majorBidi" w:hAnsiTheme="majorBidi" w:cstheme="majorBidi"/>
            </w:rPr>
            <w:delText>but it holds of</w:delText>
          </w:r>
        </w:del>
        <w:del w:id="367" w:author="Georgia Salanti" w:date="2019-10-09T14:15:00Z">
          <w:r w:rsidR="00FB6B6F" w:rsidDel="00FB6B6F">
            <w:rPr>
              <w:rFonts w:asciiTheme="majorBidi" w:hAnsiTheme="majorBidi" w:cstheme="majorBidi"/>
            </w:rPr>
            <w:delText xml:space="preserve"> </w:delText>
          </w:r>
          <m:oMath>
            <m:r>
              <w:rPr>
                <w:rFonts w:ascii="Cambria Math" w:hAnsi="Cambria Math" w:cstheme="majorBidi"/>
              </w:rPr>
              <m:t>O</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ij</m:t>
                </m:r>
              </m:sub>
            </m:sSub>
          </m:oMath>
          <w:r w:rsidR="00FB6B6F" w:rsidDel="00FB6B6F">
            <w:rPr>
              <w:rFonts w:asciiTheme="majorBidi" w:hAnsiTheme="majorBidi" w:cstheme="majorBidi"/>
            </w:rPr>
            <w:delText xml:space="preserve"> </w:delText>
          </w:r>
        </w:del>
        <w:del w:id="368" w:author="Georgia Salanti" w:date="2019-10-09T14:13:00Z">
          <w:r w:rsidR="00FB6B6F" w:rsidDel="00FB6B6F">
            <w:rPr>
              <w:rFonts w:asciiTheme="majorBidi" w:hAnsiTheme="majorBidi" w:cstheme="majorBidi"/>
            </w:rPr>
            <w:delText>as well.)</w:delText>
          </w:r>
        </w:del>
      </w:moveTo>
      <w:ins w:id="369" w:author="Georgia Salanti" w:date="2019-10-09T14:15:00Z">
        <w:r w:rsidR="00FB6B6F">
          <w:rPr>
            <w:rFonts w:asciiTheme="majorBidi" w:eastAsiaTheme="minorEastAsia" w:hAnsiTheme="majorBidi"/>
          </w:rPr>
          <w:t xml:space="preserve">where </w:t>
        </w:r>
        <m:oMath>
          <m:r>
            <w:rPr>
              <w:rFonts w:ascii="Cambria Math" w:eastAsiaTheme="minorEastAsia" w:hAnsi="Cambria Math" w:cstheme="majorBidi"/>
            </w:rPr>
            <m:t>f</m:t>
          </m:r>
        </m:oMath>
      </w:ins>
      <w:ins w:id="370" w:author="Georgia Salanti" w:date="2019-10-09T14:16:00Z">
        <w:r w:rsidR="00FB6B6F">
          <w:rPr>
            <w:rFonts w:asciiTheme="majorBidi" w:eastAsiaTheme="minorEastAsia" w:hAnsiTheme="majorBidi"/>
          </w:rPr>
          <w:t xml:space="preserve"> is the dose transformation (linear or spline)</w:t>
        </w:r>
      </w:ins>
      <w:ins w:id="371" w:author="Microsoft Office User" w:date="2019-10-14T10:58:00Z">
        <w:r w:rsidR="0012592D">
          <w:rPr>
            <w:rFonts w:asciiTheme="majorBidi" w:eastAsiaTheme="minorEastAsia" w:hAnsiTheme="majorBidi"/>
          </w:rPr>
          <w:t>.</w:t>
        </w:r>
      </w:ins>
    </w:p>
    <w:moveToRangeEnd w:id="364"/>
    <w:p w14:paraId="62140971" w14:textId="24148D70" w:rsidR="00DB6BF9" w:rsidRPr="009B25CE" w:rsidDel="00FB6B6F" w:rsidRDefault="009B1F3C" w:rsidP="002B3F3C">
      <w:pPr>
        <w:pStyle w:val="ListParagraph"/>
        <w:ind w:firstLine="0"/>
        <w:rPr>
          <w:del w:id="372" w:author="Georgia Salanti" w:date="2019-10-09T14:14:00Z"/>
          <w:rFonts w:asciiTheme="majorBidi" w:eastAsiaTheme="minorEastAsia" w:hAnsiTheme="majorBidi"/>
          <w:sz w:val="24"/>
          <w:szCs w:val="24"/>
        </w:rPr>
      </w:pPr>
      <w:del w:id="373" w:author="Georgia Salanti" w:date="2019-10-09T14:14:00Z">
        <w:r w:rsidRPr="009B25CE" w:rsidDel="00FB6B6F">
          <w:rPr>
            <w:rFonts w:asciiTheme="majorBidi" w:eastAsiaTheme="minorEastAsia" w:hAnsiTheme="majorBidi"/>
            <w:sz w:val="24"/>
            <w:szCs w:val="24"/>
          </w:rPr>
          <w:delText>For linear</w:delText>
        </w:r>
        <w:r w:rsidR="008965D1" w:rsidRPr="009B25CE" w:rsidDel="00FB6B6F">
          <w:rPr>
            <w:rFonts w:asciiTheme="majorBidi" w:eastAsiaTheme="minorEastAsia" w:hAnsiTheme="majorBidi"/>
            <w:sz w:val="24"/>
            <w:szCs w:val="24"/>
          </w:rPr>
          <w:delText>, we have one coefficient to estimate (</w:delText>
        </w:r>
        <w:r w:rsidR="00DB6BF9" w:rsidRPr="009B25CE" w:rsidDel="00FB6B6F">
          <w:rPr>
            <w:rFonts w:asciiTheme="majorBidi" w:eastAsiaTheme="minorEastAsia" w:hAnsiTheme="majorBidi"/>
            <w:sz w:val="24"/>
            <w:szCs w:val="24"/>
          </w:rPr>
          <w:delText xml:space="preserve"> </w:delText>
        </w:r>
        <m:oMath>
          <m:r>
            <w:rPr>
              <w:rFonts w:ascii="Cambria Math" w:eastAsiaTheme="minorEastAsia" w:hAnsi="Cambria Math"/>
              <w:sz w:val="24"/>
              <w:szCs w:val="24"/>
            </w:rPr>
            <m:t>k=1</m:t>
          </m:r>
        </m:oMath>
        <w:r w:rsidR="008965D1" w:rsidRPr="009B25CE" w:rsidDel="00FB6B6F">
          <w:rPr>
            <w:rFonts w:asciiTheme="majorBidi" w:eastAsiaTheme="minorEastAsia" w:hAnsiTheme="majorBidi"/>
            <w:sz w:val="24"/>
            <w:szCs w:val="24"/>
          </w:rPr>
          <w:delText>)</w:delText>
        </w:r>
        <w:r w:rsidR="00DB6BF9" w:rsidRPr="009B25CE" w:rsidDel="00FB6B6F">
          <w:rPr>
            <w:rFonts w:asciiTheme="majorBidi" w:eastAsiaTheme="minorEastAsia" w:hAnsiTheme="majorBidi"/>
            <w:sz w:val="24"/>
            <w:szCs w:val="24"/>
          </w:rPr>
          <w:delText xml:space="preserve"> </w:delText>
        </w:r>
        <w:r w:rsidR="008965D1" w:rsidRPr="009B25CE" w:rsidDel="00FB6B6F">
          <w:rPr>
            <w:rFonts w:asciiTheme="majorBidi" w:eastAsiaTheme="minorEastAsia" w:hAnsiTheme="majorBidi"/>
            <w:sz w:val="24"/>
            <w:szCs w:val="24"/>
          </w:rPr>
          <w:delText>while for restricted cubic spline they are two</w:delText>
        </w:r>
        <w:r w:rsidR="00DB6BF9" w:rsidRPr="009B25CE" w:rsidDel="00FB6B6F">
          <w:rPr>
            <w:rFonts w:asciiTheme="majorBidi" w:eastAsiaTheme="minorEastAsia" w:hAnsiTheme="majorBidi"/>
            <w:sz w:val="24"/>
            <w:szCs w:val="24"/>
          </w:rPr>
          <w:delText xml:space="preserve"> </w:delText>
        </w:r>
        <w:r w:rsidR="008965D1" w:rsidRPr="009B25CE" w:rsidDel="00FB6B6F">
          <w:rPr>
            <w:rFonts w:asciiTheme="majorBidi" w:eastAsiaTheme="minorEastAsia" w:hAnsiTheme="majorBidi"/>
            <w:sz w:val="24"/>
            <w:szCs w:val="24"/>
          </w:rPr>
          <w:delText>(</w:delText>
        </w:r>
        <m:oMath>
          <m:r>
            <w:rPr>
              <w:rFonts w:ascii="Cambria Math" w:eastAsiaTheme="minorEastAsia" w:hAnsi="Cambria Math"/>
              <w:sz w:val="24"/>
              <w:szCs w:val="24"/>
            </w:rPr>
            <m:t>k=1,2</m:t>
          </m:r>
        </m:oMath>
        <w:r w:rsidR="00DB6BF9" w:rsidRPr="009B25CE" w:rsidDel="00FB6B6F">
          <w:rPr>
            <w:rFonts w:asciiTheme="majorBidi" w:eastAsiaTheme="minorEastAsia" w:hAnsiTheme="majorBidi"/>
            <w:sz w:val="24"/>
            <w:szCs w:val="24"/>
          </w:rPr>
          <w:delText xml:space="preserve"> </w:delText>
        </w:r>
        <w:r w:rsidR="008965D1" w:rsidRPr="009B25CE" w:rsidDel="00FB6B6F">
          <w:rPr>
            <w:rFonts w:asciiTheme="majorBidi" w:eastAsiaTheme="minorEastAsia" w:hAnsiTheme="majorBidi"/>
            <w:sz w:val="24"/>
            <w:szCs w:val="24"/>
          </w:rPr>
          <w:delText>).</w:delText>
        </w:r>
        <w:r w:rsidR="002B79B6" w:rsidRPr="009B25CE" w:rsidDel="00FB6B6F">
          <w:rPr>
            <w:rFonts w:asciiTheme="majorBidi" w:eastAsiaTheme="minorEastAsia" w:hAnsiTheme="majorBidi"/>
            <w:sz w:val="24"/>
            <w:szCs w:val="24"/>
          </w:rPr>
          <w:delText xml:space="preserve"> </w:delText>
        </w:r>
      </w:del>
    </w:p>
    <w:p w14:paraId="2281EE33" w14:textId="77777777" w:rsidR="002B3F3C" w:rsidRPr="009B25CE" w:rsidRDefault="002B3F3C" w:rsidP="009B25CE">
      <w:pPr>
        <w:pStyle w:val="ListParagraph"/>
        <w:ind w:firstLine="0"/>
        <w:rPr>
          <w:rFonts w:asciiTheme="majorBidi" w:eastAsiaTheme="minorEastAsia" w:hAnsiTheme="majorBidi"/>
          <w:sz w:val="24"/>
          <w:szCs w:val="24"/>
        </w:rPr>
      </w:pPr>
    </w:p>
    <w:p w14:paraId="2F54D506" w14:textId="18C0E0B8" w:rsidR="003D71AB" w:rsidRPr="00420FEC" w:rsidRDefault="003D71AB" w:rsidP="009B25CE">
      <w:pPr>
        <w:pStyle w:val="ListParagraph"/>
        <w:numPr>
          <w:ilvl w:val="0"/>
          <w:numId w:val="13"/>
        </w:numPr>
        <w:rPr>
          <w:rFonts w:asciiTheme="majorBidi" w:eastAsiaTheme="minorEastAsia" w:hAnsiTheme="majorBidi"/>
          <w:rPrChange w:id="374" w:author="Georgia Salanti" w:date="2019-10-09T13:53:00Z">
            <w:rPr>
              <w:rFonts w:asciiTheme="majorBidi" w:eastAsiaTheme="minorEastAsia" w:hAnsiTheme="majorBidi"/>
              <w:u w:val="single"/>
            </w:rPr>
          </w:rPrChange>
        </w:rPr>
      </w:pPr>
      <w:r w:rsidRPr="00420FEC">
        <w:rPr>
          <w:rFonts w:asciiTheme="majorBidi" w:eastAsiaTheme="minorEastAsia" w:hAnsiTheme="majorBidi"/>
          <w:sz w:val="24"/>
          <w:szCs w:val="24"/>
          <w:rPrChange w:id="375" w:author="Georgia Salanti" w:date="2019-10-09T13:53:00Z">
            <w:rPr>
              <w:rFonts w:asciiTheme="majorBidi" w:eastAsiaTheme="minorEastAsia" w:hAnsiTheme="majorBidi"/>
              <w:sz w:val="24"/>
              <w:szCs w:val="24"/>
              <w:u w:val="single"/>
            </w:rPr>
          </w:rPrChange>
        </w:rPr>
        <w:t xml:space="preserve">Generate the </w:t>
      </w:r>
      <w:ins w:id="376" w:author="Georgia Salanti" w:date="2019-10-09T14:17:00Z">
        <w:r w:rsidR="00FB6B6F">
          <w:rPr>
            <w:rFonts w:asciiTheme="majorBidi" w:eastAsiaTheme="minorEastAsia" w:hAnsiTheme="majorBidi"/>
            <w:sz w:val="24"/>
            <w:szCs w:val="24"/>
          </w:rPr>
          <w:t xml:space="preserve">number of </w:t>
        </w:r>
      </w:ins>
      <w:r w:rsidRPr="00420FEC">
        <w:rPr>
          <w:rFonts w:asciiTheme="majorBidi" w:eastAsiaTheme="minorEastAsia" w:hAnsiTheme="majorBidi"/>
          <w:sz w:val="24"/>
          <w:szCs w:val="24"/>
          <w:rPrChange w:id="377" w:author="Georgia Salanti" w:date="2019-10-09T13:53:00Z">
            <w:rPr>
              <w:rFonts w:asciiTheme="majorBidi" w:eastAsiaTheme="minorEastAsia" w:hAnsiTheme="majorBidi"/>
              <w:sz w:val="24"/>
              <w:szCs w:val="24"/>
              <w:u w:val="single"/>
            </w:rPr>
          </w:rPrChange>
        </w:rPr>
        <w:t>re</w:t>
      </w:r>
      <w:r w:rsidR="00655DD6" w:rsidRPr="00420FEC">
        <w:rPr>
          <w:rFonts w:asciiTheme="majorBidi" w:eastAsiaTheme="minorEastAsia" w:hAnsiTheme="majorBidi"/>
          <w:sz w:val="24"/>
          <w:szCs w:val="24"/>
          <w:rPrChange w:id="378" w:author="Georgia Salanti" w:date="2019-10-09T13:53:00Z">
            <w:rPr>
              <w:rFonts w:asciiTheme="majorBidi" w:eastAsiaTheme="minorEastAsia" w:hAnsiTheme="majorBidi"/>
              <w:sz w:val="24"/>
              <w:szCs w:val="24"/>
              <w:u w:val="single"/>
            </w:rPr>
          </w:rPrChange>
        </w:rPr>
        <w:t>s</w:t>
      </w:r>
      <w:r w:rsidRPr="00420FEC">
        <w:rPr>
          <w:rFonts w:asciiTheme="majorBidi" w:eastAsiaTheme="minorEastAsia" w:hAnsiTheme="majorBidi"/>
          <w:sz w:val="24"/>
          <w:szCs w:val="24"/>
          <w:rPrChange w:id="379" w:author="Georgia Salanti" w:date="2019-10-09T13:53:00Z">
            <w:rPr>
              <w:rFonts w:asciiTheme="majorBidi" w:eastAsiaTheme="minorEastAsia" w:hAnsiTheme="majorBidi"/>
              <w:sz w:val="24"/>
              <w:szCs w:val="24"/>
              <w:u w:val="single"/>
            </w:rPr>
          </w:rPrChange>
        </w:rPr>
        <w:t xml:space="preserve">ponses from </w:t>
      </w:r>
      <w:r w:rsidR="00655DD6" w:rsidRPr="00420FEC">
        <w:rPr>
          <w:rFonts w:asciiTheme="majorBidi" w:eastAsiaTheme="minorEastAsia" w:hAnsiTheme="majorBidi"/>
          <w:sz w:val="24"/>
          <w:szCs w:val="24"/>
          <w:rPrChange w:id="380" w:author="Georgia Salanti" w:date="2019-10-09T13:53:00Z">
            <w:rPr>
              <w:rFonts w:asciiTheme="majorBidi" w:eastAsiaTheme="minorEastAsia" w:hAnsiTheme="majorBidi"/>
              <w:sz w:val="24"/>
              <w:szCs w:val="24"/>
              <w:u w:val="single"/>
            </w:rPr>
          </w:rPrChange>
        </w:rPr>
        <w:t>a binomial distribution and estimate the relative effects.</w:t>
      </w:r>
    </w:p>
    <w:p w14:paraId="111458C0" w14:textId="79BC154A" w:rsidR="007D1391" w:rsidRPr="009B25CE" w:rsidRDefault="0012592D" w:rsidP="0012592D">
      <w:pPr>
        <w:ind w:left="720"/>
        <w:rPr>
          <w:rFonts w:asciiTheme="majorBidi" w:eastAsiaTheme="minorEastAsia" w:hAnsiTheme="majorBidi" w:cstheme="majorBidi"/>
        </w:rPr>
        <w:pPrChange w:id="381" w:author="Microsoft Office User" w:date="2019-10-14T10:58:00Z">
          <w:pPr/>
        </w:pPrChange>
      </w:pPr>
      <w:ins w:id="382" w:author="Microsoft Office User" w:date="2019-10-14T10:58:00Z">
        <w:r>
          <w:rPr>
            <w:rFonts w:asciiTheme="majorBidi" w:eastAsiaTheme="minorEastAsia" w:hAnsiTheme="majorBidi" w:cstheme="majorBidi"/>
          </w:rPr>
          <w:t>Let t</w:t>
        </w:r>
      </w:ins>
      <w:del w:id="383" w:author="Microsoft Office User" w:date="2019-10-14T10:58:00Z">
        <w:r w:rsidR="007D1391" w:rsidRPr="009B25CE" w:rsidDel="0012592D">
          <w:rPr>
            <w:rFonts w:asciiTheme="majorBidi" w:eastAsiaTheme="minorEastAsia" w:hAnsiTheme="majorBidi" w:cstheme="majorBidi"/>
          </w:rPr>
          <w:delText>T</w:delText>
        </w:r>
      </w:del>
      <w:r w:rsidR="007D1391" w:rsidRPr="009B25CE">
        <w:rPr>
          <w:rFonts w:asciiTheme="majorBidi" w:eastAsiaTheme="minorEastAsia" w:hAnsiTheme="majorBidi" w:cstheme="majorBidi"/>
        </w:rPr>
        <w:t xml:space="preserve">he cases in the referent dose </w:t>
      </w:r>
      <m:oMath>
        <m:sSub>
          <m:sSubPr>
            <m:ctrlPr>
              <w:rPr>
                <w:rFonts w:ascii="Cambria Math" w:eastAsiaTheme="minorEastAsia" w:hAnsi="Cambria Math"/>
                <w:i/>
              </w:rPr>
            </m:ctrlPr>
          </m:sSubPr>
          <m:e>
            <m:r>
              <w:rPr>
                <w:rFonts w:ascii="Cambria Math" w:eastAsiaTheme="minorEastAsia" w:hAnsi="Cambria Math" w:cstheme="majorBidi"/>
              </w:rPr>
              <m:t>r</m:t>
            </m:r>
          </m:e>
          <m:sub>
            <m:r>
              <w:rPr>
                <w:rFonts w:ascii="Cambria Math" w:eastAsiaTheme="minorEastAsia" w:hAnsi="Cambria Math" w:cstheme="majorBidi"/>
              </w:rPr>
              <m:t>i0</m:t>
            </m:r>
          </m:sub>
        </m:sSub>
      </m:oMath>
      <w:r w:rsidR="007D1391" w:rsidRPr="009B25CE">
        <w:rPr>
          <w:rFonts w:asciiTheme="majorBidi" w:eastAsiaTheme="minorEastAsia" w:hAnsiTheme="majorBidi" w:cstheme="majorBidi"/>
        </w:rPr>
        <w:t xml:space="preserve"> and in the non-referent dose </w:t>
      </w:r>
      <m:oMath>
        <m:sSub>
          <m:sSubPr>
            <m:ctrlPr>
              <w:rPr>
                <w:rFonts w:ascii="Cambria Math" w:eastAsiaTheme="minorEastAsia" w:hAnsi="Cambria Math"/>
                <w:i/>
              </w:rPr>
            </m:ctrlPr>
          </m:sSubPr>
          <m:e>
            <m:r>
              <w:rPr>
                <w:rFonts w:ascii="Cambria Math" w:eastAsiaTheme="minorEastAsia" w:hAnsi="Cambria Math" w:cstheme="majorBidi"/>
              </w:rPr>
              <m:t>r</m:t>
            </m:r>
          </m:e>
          <m:sub>
            <m:r>
              <w:rPr>
                <w:rFonts w:ascii="Cambria Math" w:eastAsiaTheme="minorEastAsia" w:hAnsi="Cambria Math" w:cstheme="majorBidi"/>
              </w:rPr>
              <m:t>ij</m:t>
            </m:r>
          </m:sub>
        </m:sSub>
      </m:oMath>
      <w:r w:rsidR="007D1391" w:rsidRPr="009B25CE">
        <w:rPr>
          <w:rFonts w:asciiTheme="majorBidi" w:eastAsiaTheme="minorEastAsia" w:hAnsiTheme="majorBidi" w:cstheme="majorBidi"/>
        </w:rPr>
        <w:t xml:space="preserve"> are generated from binomial distribution  </w:t>
      </w:r>
    </w:p>
    <w:p w14:paraId="677AD93C" w14:textId="4AC964DD" w:rsidR="007D1391" w:rsidRPr="009B25CE" w:rsidRDefault="00464602" w:rsidP="007D1391">
      <w:pPr>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i0</m:t>
              </m:r>
            </m:sub>
          </m:sSub>
          <m:r>
            <w:rPr>
              <w:rFonts w:ascii="Cambria Math" w:eastAsiaTheme="minorEastAsia" w:hAnsi="Cambria Math" w:cstheme="majorBidi"/>
            </w:rPr>
            <m:t>~Bin(</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i0</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p</m:t>
              </m:r>
            </m:e>
            <m:sub>
              <m:r>
                <w:rPr>
                  <w:rFonts w:ascii="Cambria Math" w:eastAsiaTheme="minorEastAsia" w:hAnsi="Cambria Math" w:cstheme="majorBidi"/>
                </w:rPr>
                <m:t>0</m:t>
              </m:r>
            </m:sub>
          </m:sSub>
          <m:r>
            <w:rPr>
              <w:rFonts w:ascii="Cambria Math" w:eastAsiaTheme="minorEastAsia" w:hAnsi="Cambria Math" w:cstheme="majorBidi"/>
            </w:rPr>
            <m:t>)</m:t>
          </m:r>
        </m:oMath>
      </m:oMathPara>
    </w:p>
    <w:p w14:paraId="538FA190" w14:textId="785EA209" w:rsidR="00E05442" w:rsidRPr="009B25CE" w:rsidRDefault="00464602" w:rsidP="00E05442">
      <w:pPr>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ij</m:t>
              </m:r>
            </m:sub>
          </m:sSub>
          <m:r>
            <w:rPr>
              <w:rFonts w:ascii="Cambria Math" w:eastAsiaTheme="minorEastAsia" w:hAnsi="Cambria Math" w:cstheme="majorBidi"/>
            </w:rPr>
            <m:t>~Bin(</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ij</m:t>
              </m:r>
            </m:sub>
          </m:sSub>
          <m:sSub>
            <m:sSubPr>
              <m:ctrlPr>
                <w:rPr>
                  <w:rFonts w:ascii="Cambria Math" w:eastAsiaTheme="minorEastAsia" w:hAnsi="Cambria Math" w:cstheme="majorBidi"/>
                  <w:i/>
                </w:rPr>
              </m:ctrlPr>
            </m:sSubPr>
            <m:e>
              <m:r>
                <w:rPr>
                  <w:rFonts w:ascii="Cambria Math" w:eastAsiaTheme="minorEastAsia" w:hAnsi="Cambria Math" w:cstheme="majorBidi"/>
                </w:rPr>
                <m:t>, p</m:t>
              </m:r>
            </m:e>
            <m:sub>
              <m:r>
                <w:rPr>
                  <w:rFonts w:ascii="Cambria Math" w:eastAsiaTheme="minorEastAsia" w:hAnsi="Cambria Math" w:cstheme="majorBidi"/>
                </w:rPr>
                <m:t>ij</m:t>
              </m:r>
            </m:sub>
          </m:sSub>
          <m:r>
            <w:rPr>
              <w:rFonts w:ascii="Cambria Math" w:eastAsiaTheme="minorEastAsia" w:hAnsi="Cambria Math" w:cstheme="majorBidi"/>
            </w:rPr>
            <m:t>)</m:t>
          </m:r>
        </m:oMath>
      </m:oMathPara>
    </w:p>
    <w:p w14:paraId="7F2D29A0" w14:textId="45E21F2B" w:rsidR="00B329FD" w:rsidRPr="009B25CE" w:rsidRDefault="00B329FD" w:rsidP="0012592D">
      <w:pPr>
        <w:ind w:left="720"/>
        <w:rPr>
          <w:rFonts w:asciiTheme="majorBidi" w:eastAsiaTheme="minorEastAsia" w:hAnsiTheme="majorBidi" w:cstheme="majorBidi"/>
        </w:rPr>
        <w:pPrChange w:id="384" w:author="Microsoft Office User" w:date="2019-10-14T10:58:00Z">
          <w:pPr/>
        </w:pPrChange>
      </w:pPr>
      <w:r w:rsidRPr="009B25CE">
        <w:rPr>
          <w:rFonts w:asciiTheme="majorBidi" w:eastAsiaTheme="minorEastAsia" w:hAnsiTheme="majorBidi" w:cstheme="majorBidi"/>
        </w:rPr>
        <w:t xml:space="preserve">We set </w:t>
      </w:r>
      <m:oMath>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ij</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i</m:t>
            </m:r>
            <m:r>
              <w:del w:id="385" w:author="Georgia Salanti" w:date="2019-10-09T14:23:00Z">
                <w:rPr>
                  <w:rFonts w:ascii="Cambria Math" w:eastAsiaTheme="minorEastAsia" w:hAnsi="Cambria Math" w:cstheme="majorBidi"/>
                </w:rPr>
                <m:t>0</m:t>
              </w:del>
            </m:r>
          </m:sub>
        </m:sSub>
      </m:oMath>
      <w:r w:rsidRPr="009B25CE">
        <w:rPr>
          <w:rFonts w:asciiTheme="majorBidi" w:eastAsiaTheme="minorEastAsia" w:hAnsiTheme="majorBidi" w:cstheme="majorBidi"/>
        </w:rPr>
        <w:t xml:space="preserve">, </w:t>
      </w:r>
      <w:ins w:id="386" w:author="Microsoft Office User" w:date="2019-10-14T10:58:00Z">
        <w:r w:rsidR="0012592D">
          <w:rPr>
            <w:rFonts w:asciiTheme="majorBidi" w:eastAsiaTheme="minorEastAsia" w:hAnsiTheme="majorBidi" w:cstheme="majorBidi"/>
          </w:rPr>
          <w:t xml:space="preserve">and </w:t>
        </w:r>
        <m:oMath>
          <m:r>
            <w:rPr>
              <w:rFonts w:ascii="Cambria Math" w:eastAsiaTheme="minorEastAsia" w:hAnsi="Cambria Math" w:cstheme="majorBidi"/>
            </w:rPr>
            <m:t>N</m:t>
          </m:r>
        </m:oMath>
      </w:ins>
      <w:ins w:id="387" w:author="Microsoft Office User" w:date="2019-10-14T10:59:00Z">
        <w:r w:rsidR="0012592D">
          <w:rPr>
            <w:rFonts w:asciiTheme="majorBidi" w:eastAsiaTheme="minorEastAsia" w:hAnsiTheme="majorBidi" w:cstheme="majorBidi"/>
          </w:rPr>
          <w:t xml:space="preserve"> as a sample size, </w:t>
        </w:r>
      </w:ins>
      <w:del w:id="388" w:author="Georgia Salanti" w:date="2019-10-09T14:24:00Z">
        <w:r w:rsidRPr="009B25CE" w:rsidDel="002F4174">
          <w:rPr>
            <w:rFonts w:asciiTheme="majorBidi" w:eastAsiaTheme="minorEastAsia" w:hAnsiTheme="majorBidi" w:cstheme="majorBidi"/>
          </w:rPr>
          <w:delText xml:space="preserve">then they sampled from a uniform distribution with mean </w:delText>
        </w:r>
        <m:oMath>
          <m:r>
            <w:rPr>
              <w:rFonts w:ascii="Cambria Math" w:eastAsiaTheme="minorEastAsia" w:hAnsi="Cambria Math" w:cstheme="majorBidi"/>
            </w:rPr>
            <m:t>samplesize=200</m:t>
          </m:r>
        </m:oMath>
        <w:r w:rsidRPr="009B25CE" w:rsidDel="002F4174">
          <w:rPr>
            <w:rFonts w:asciiTheme="majorBidi" w:eastAsiaTheme="minorEastAsia" w:hAnsiTheme="majorBidi" w:cstheme="majorBidi"/>
          </w:rPr>
          <w:delText>,</w:delText>
        </w:r>
      </w:del>
      <w:ins w:id="389" w:author="Microsoft Office User" w:date="2019-10-14T10:59:00Z">
        <w:r w:rsidR="0012592D">
          <w:rPr>
            <w:rFonts w:asciiTheme="majorBidi" w:eastAsiaTheme="minorEastAsia" w:hAnsiTheme="majorBidi" w:cstheme="majorBidi"/>
          </w:rPr>
          <w:t>then</w:t>
        </w:r>
      </w:ins>
      <w:ins w:id="390" w:author="Georgia Salanti" w:date="2019-10-09T14:24:00Z">
        <w:del w:id="391" w:author="Microsoft Office User" w:date="2019-10-14T10:59:00Z">
          <w:r w:rsidR="002F4174" w:rsidDel="0012592D">
            <w:rPr>
              <w:rFonts w:asciiTheme="majorBidi" w:eastAsiaTheme="minorEastAsia" w:hAnsiTheme="majorBidi" w:cstheme="majorBidi"/>
            </w:rPr>
            <w:delText>where</w:delText>
          </w:r>
        </w:del>
      </w:ins>
    </w:p>
    <w:p w14:paraId="02A2DEF5" w14:textId="6FD2EDB1" w:rsidR="00B329FD" w:rsidRPr="009B25CE" w:rsidRDefault="00464602" w:rsidP="00B329FD">
      <w:pPr>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i</m:t>
              </m:r>
              <m:r>
                <w:del w:id="392" w:author="Georgia Salanti" w:date="2019-10-09T14:23:00Z">
                  <w:rPr>
                    <w:rFonts w:ascii="Cambria Math" w:eastAsiaTheme="minorEastAsia" w:hAnsi="Cambria Math" w:cstheme="majorBidi"/>
                  </w:rPr>
                  <m:t>0</m:t>
                </w:del>
              </m:r>
            </m:sub>
          </m:sSub>
          <m:r>
            <w:rPr>
              <w:rFonts w:ascii="Cambria Math" w:eastAsiaTheme="minorEastAsia" w:hAnsi="Cambria Math" w:cstheme="majorBidi"/>
            </w:rPr>
            <m:t>~Unif(</m:t>
          </m:r>
          <w:commentRangeStart w:id="393"/>
          <m:r>
            <w:ins w:id="394" w:author="Georgia Salanti" w:date="2019-10-09T14:24:00Z">
              <w:rPr>
                <w:rFonts w:ascii="Cambria Math" w:eastAsiaTheme="minorEastAsia" w:hAnsi="Cambria Math" w:cstheme="majorBidi"/>
              </w:rPr>
              <m:t>N</m:t>
            </w:ins>
          </m:r>
          <w:commentRangeEnd w:id="393"/>
          <m:r>
            <w:ins w:id="395" w:author="Georgia Salanti" w:date="2019-10-09T14:24:00Z">
              <m:rPr>
                <m:sty m:val="p"/>
              </m:rPr>
              <w:rPr>
                <w:rStyle w:val="CommentReference"/>
              </w:rPr>
              <w:commentReference w:id="393"/>
            </w:ins>
          </m:r>
          <m:r>
            <w:ins w:id="396" w:author="Georgia Salanti" w:date="2019-10-09T14:24:00Z">
              <w:rPr>
                <w:rFonts w:ascii="Cambria Math" w:eastAsiaTheme="minorEastAsia" w:hAnsi="Cambria Math" w:cstheme="majorBidi"/>
              </w:rPr>
              <m:t>-</m:t>
            </w:ins>
          </m:r>
          <m:r>
            <w:del w:id="397" w:author="Georgia Salanti" w:date="2019-10-09T14:24:00Z">
              <w:rPr>
                <w:rFonts w:ascii="Cambria Math" w:eastAsiaTheme="minorEastAsia" w:hAnsi="Cambria Math" w:cstheme="majorBidi"/>
              </w:rPr>
              <m:t>samplesize-20</m:t>
            </w:del>
          </m:r>
          <m:r>
            <w:ins w:id="398" w:author="Georgia Salanti" w:date="2019-10-09T14:24:00Z">
              <w:rPr>
                <w:rFonts w:ascii="Cambria Math" w:eastAsiaTheme="minorEastAsia" w:hAnsi="Cambria Math" w:cstheme="majorBidi"/>
              </w:rPr>
              <m:t>20</m:t>
            </w:ins>
          </m:r>
          <m:r>
            <w:rPr>
              <w:rFonts w:ascii="Cambria Math" w:eastAsiaTheme="minorEastAsia" w:hAnsi="Cambria Math" w:cstheme="majorBidi"/>
            </w:rPr>
            <m:t xml:space="preserve">, </m:t>
          </m:r>
          <m:r>
            <w:ins w:id="399" w:author="Microsoft Office User" w:date="2019-10-14T09:09:00Z">
              <w:rPr>
                <w:rFonts w:ascii="Cambria Math" w:eastAsiaTheme="minorEastAsia" w:hAnsi="Cambria Math" w:cstheme="majorBidi"/>
              </w:rPr>
              <m:t>N</m:t>
            </w:ins>
          </m:r>
          <m:r>
            <w:del w:id="400" w:author="Microsoft Office User" w:date="2019-10-14T09:09:00Z">
              <w:rPr>
                <w:rFonts w:ascii="Cambria Math" w:eastAsiaTheme="minorEastAsia" w:hAnsi="Cambria Math" w:cstheme="majorBidi"/>
              </w:rPr>
              <m:t>samplesize</m:t>
            </w:del>
          </m:r>
          <m:r>
            <w:rPr>
              <w:rFonts w:ascii="Cambria Math" w:eastAsiaTheme="minorEastAsia" w:hAnsi="Cambria Math" w:cstheme="majorBidi"/>
            </w:rPr>
            <m:t>+20)</m:t>
          </m:r>
        </m:oMath>
      </m:oMathPara>
    </w:p>
    <w:p w14:paraId="40975917" w14:textId="31142677" w:rsidR="00B329FD" w:rsidRPr="009B25CE" w:rsidRDefault="00B329FD" w:rsidP="00E05442">
      <w:pPr>
        <w:rPr>
          <w:rFonts w:asciiTheme="majorBidi" w:eastAsiaTheme="minorEastAsia" w:hAnsiTheme="majorBidi" w:cstheme="majorBidi"/>
        </w:rPr>
      </w:pPr>
    </w:p>
    <w:p w14:paraId="1F5AC113" w14:textId="481F8BEC" w:rsidR="00B329FD" w:rsidRPr="009B25CE" w:rsidRDefault="00B329FD" w:rsidP="00B329FD">
      <w:pPr>
        <w:rPr>
          <w:rFonts w:asciiTheme="majorBidi" w:eastAsiaTheme="minorEastAsia" w:hAnsiTheme="majorBidi" w:cstheme="majorBidi"/>
        </w:rPr>
      </w:pPr>
      <w:r w:rsidRPr="009B25CE">
        <w:rPr>
          <w:rFonts w:asciiTheme="majorBidi" w:eastAsiaTheme="minorEastAsia" w:hAnsiTheme="majorBidi" w:cstheme="majorBidi"/>
        </w:rPr>
        <w:t xml:space="preserve">The probabilities of event in the non-referent dose are </w:t>
      </w:r>
      <w:r w:rsidR="00852019" w:rsidRPr="009B25CE">
        <w:rPr>
          <w:rFonts w:asciiTheme="majorBidi" w:eastAsiaTheme="minorEastAsia" w:hAnsiTheme="majorBidi" w:cstheme="majorBidi"/>
        </w:rPr>
        <w:t>computed</w:t>
      </w:r>
    </w:p>
    <w:commentRangeStart w:id="401"/>
    <w:p w14:paraId="77ADB391" w14:textId="30EBA15C" w:rsidR="00B329FD" w:rsidRPr="009B25CE" w:rsidRDefault="00464602" w:rsidP="00B329FD">
      <w:pPr>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p</m:t>
              </m:r>
            </m:e>
            <m:sub>
              <m:r>
                <w:rPr>
                  <w:rFonts w:ascii="Cambria Math" w:eastAsiaTheme="minorEastAsia" w:hAnsi="Cambria Math" w:cstheme="majorBidi"/>
                </w:rPr>
                <m:t>ij</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p</m:t>
              </m:r>
            </m:e>
            <m:sub>
              <m:r>
                <w:rPr>
                  <w:rFonts w:ascii="Cambria Math" w:eastAsiaTheme="minorEastAsia" w:hAnsi="Cambria Math" w:cstheme="majorBidi"/>
                </w:rPr>
                <m:t>0</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RR</m:t>
              </m:r>
            </m:e>
            <m:sub>
              <m:r>
                <w:rPr>
                  <w:rFonts w:ascii="Cambria Math" w:eastAsiaTheme="minorEastAsia" w:hAnsi="Cambria Math" w:cstheme="majorBidi"/>
                </w:rPr>
                <m:t>ij</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i0</m:t>
                  </m:r>
                </m:sub>
              </m:sSub>
              <m:sSub>
                <m:sSubPr>
                  <m:ctrlPr>
                    <w:rPr>
                      <w:rFonts w:ascii="Cambria Math" w:eastAsiaTheme="minorEastAsia" w:hAnsi="Cambria Math" w:cstheme="majorBidi"/>
                      <w:i/>
                    </w:rPr>
                  </m:ctrlPr>
                </m:sSubPr>
                <m:e>
                  <m:r>
                    <w:rPr>
                      <w:rFonts w:ascii="Cambria Math" w:eastAsiaTheme="minorEastAsia" w:hAnsi="Cambria Math" w:cstheme="majorBidi"/>
                    </w:rPr>
                    <m:t>RR</m:t>
                  </m:r>
                </m:e>
                <m:sub>
                  <m:r>
                    <w:rPr>
                      <w:rFonts w:ascii="Cambria Math" w:eastAsiaTheme="minorEastAsia" w:hAnsi="Cambria Math" w:cstheme="majorBidi"/>
                    </w:rPr>
                    <m:t>ij</m:t>
                  </m:r>
                </m:sub>
              </m:sSub>
            </m:num>
            <m:den>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i</m:t>
                  </m:r>
                  <m:r>
                    <w:ins w:id="402" w:author="Georgia Salanti" w:date="2019-10-09T14:28:00Z">
                      <w:rPr>
                        <w:rFonts w:ascii="Cambria Math" w:eastAsiaTheme="minorEastAsia" w:hAnsi="Cambria Math" w:cstheme="majorBidi"/>
                      </w:rPr>
                      <m:t>0</m:t>
                    </w:ins>
                  </m:r>
                  <m:r>
                    <w:del w:id="403" w:author="Georgia Salanti" w:date="2019-10-09T14:28:00Z">
                      <w:rPr>
                        <w:rFonts w:ascii="Cambria Math" w:eastAsiaTheme="minorEastAsia" w:hAnsi="Cambria Math" w:cstheme="majorBidi"/>
                      </w:rPr>
                      <m:t>0</m:t>
                    </w:del>
                  </m:r>
                </m:sub>
              </m:sSub>
            </m:den>
          </m:f>
          <w:commentRangeEnd w:id="401"/>
          <m:r>
            <m:rPr>
              <m:sty m:val="p"/>
            </m:rPr>
            <w:rPr>
              <w:rStyle w:val="CommentReference"/>
              <w:rFonts w:ascii="Cambria Math" w:hAnsi="Cambria Math" w:cstheme="majorBidi"/>
              <w:sz w:val="24"/>
              <w:szCs w:val="24"/>
            </w:rPr>
            <w:commentReference w:id="401"/>
          </m:r>
        </m:oMath>
      </m:oMathPara>
    </w:p>
    <w:p w14:paraId="003EBF41" w14:textId="3E6DE86D" w:rsidR="008A680B" w:rsidRPr="009B25CE" w:rsidRDefault="00852019" w:rsidP="009B25CE">
      <w:pPr>
        <w:rPr>
          <w:rFonts w:asciiTheme="majorBidi" w:eastAsiaTheme="minorEastAsia" w:hAnsiTheme="majorBidi" w:cstheme="majorBidi"/>
        </w:rPr>
      </w:pPr>
      <w:del w:id="404" w:author="Georgia Salanti" w:date="2019-10-09T14:28:00Z">
        <w:r w:rsidRPr="009B25CE" w:rsidDel="00144159">
          <w:rPr>
            <w:rFonts w:asciiTheme="majorBidi" w:eastAsiaTheme="minorEastAsia" w:hAnsiTheme="majorBidi" w:cstheme="majorBidi"/>
          </w:rPr>
          <w:delText xml:space="preserve">where </w:delText>
        </w:r>
        <m:oMath>
          <m:sSub>
            <m:sSubPr>
              <m:ctrlPr>
                <w:rPr>
                  <w:rFonts w:ascii="Cambria Math" w:eastAsiaTheme="minorEastAsia" w:hAnsi="Cambria Math" w:cstheme="majorBidi"/>
                  <w:i/>
                </w:rPr>
              </m:ctrlPr>
            </m:sSubPr>
            <m:e>
              <m:r>
                <w:rPr>
                  <w:rFonts w:ascii="Cambria Math" w:eastAsiaTheme="minorEastAsia" w:hAnsi="Cambria Math" w:cstheme="majorBidi"/>
                </w:rPr>
                <m:t>p</m:t>
              </m:r>
            </m:e>
            <m:sub>
              <m:r>
                <w:rPr>
                  <w:rFonts w:ascii="Cambria Math" w:eastAsiaTheme="minorEastAsia" w:hAnsi="Cambria Math" w:cstheme="majorBidi"/>
                </w:rPr>
                <m:t>0</m:t>
              </m:r>
            </m:sub>
          </m:sSub>
        </m:oMath>
        <w:r w:rsidRPr="009B25CE" w:rsidDel="00144159">
          <w:rPr>
            <w:rFonts w:asciiTheme="majorBidi" w:eastAsiaTheme="minorEastAsia" w:hAnsiTheme="majorBidi" w:cstheme="majorBidi"/>
          </w:rPr>
          <w:delText xml:space="preserve"> is the probability of event in the referent dose where its value depends on the relative effects that we have. </w:delText>
        </w:r>
      </w:del>
      <w:r w:rsidRPr="009B25CE">
        <w:rPr>
          <w:rFonts w:asciiTheme="majorBidi" w:eastAsiaTheme="minorEastAsia" w:hAnsiTheme="majorBidi" w:cstheme="majorBidi"/>
        </w:rPr>
        <w:t xml:space="preserve">For odds ratio, </w:t>
      </w:r>
      <m:oMath>
        <m:r>
          <w:rPr>
            <w:rFonts w:ascii="Cambria Math" w:eastAsiaTheme="minorEastAsia" w:hAnsi="Cambria Math" w:cstheme="majorBidi"/>
          </w:rPr>
          <m:t>OR</m:t>
        </m:r>
      </m:oMath>
      <w:r w:rsidRPr="009B25CE">
        <w:rPr>
          <w:rFonts w:asciiTheme="majorBidi" w:eastAsiaTheme="minorEastAsia" w:hAnsiTheme="majorBidi" w:cstheme="majorBidi"/>
        </w:rPr>
        <w:t xml:space="preserve">, we can set any value for </w:t>
      </w:r>
      <m:oMath>
        <m:sSub>
          <m:sSubPr>
            <m:ctrlPr>
              <w:rPr>
                <w:rFonts w:ascii="Cambria Math" w:eastAsiaTheme="minorEastAsia" w:hAnsi="Cambria Math" w:cstheme="majorBidi"/>
                <w:i/>
              </w:rPr>
            </m:ctrlPr>
          </m:sSubPr>
          <m:e>
            <m:r>
              <w:rPr>
                <w:rFonts w:ascii="Cambria Math" w:eastAsiaTheme="minorEastAsia" w:hAnsi="Cambria Math" w:cstheme="majorBidi"/>
              </w:rPr>
              <m:t>0&lt;p</m:t>
            </m:r>
          </m:e>
          <m:sub>
            <m:r>
              <w:rPr>
                <w:rFonts w:ascii="Cambria Math" w:eastAsiaTheme="minorEastAsia" w:hAnsi="Cambria Math" w:cstheme="majorBidi"/>
              </w:rPr>
              <m:t>0</m:t>
            </m:r>
          </m:sub>
        </m:sSub>
        <m:r>
          <w:rPr>
            <w:rFonts w:ascii="Cambria Math" w:eastAsiaTheme="minorEastAsia" w:hAnsi="Cambria Math" w:cstheme="majorBidi"/>
          </w:rPr>
          <m:t>&lt;1</m:t>
        </m:r>
      </m:oMath>
      <w:r w:rsidR="0045355E" w:rsidRPr="009B25CE">
        <w:rPr>
          <w:rFonts w:asciiTheme="majorBidi" w:eastAsiaTheme="minorEastAsia" w:hAnsiTheme="majorBidi" w:cstheme="majorBidi"/>
        </w:rPr>
        <w:t xml:space="preserve">. </w:t>
      </w:r>
      <w:del w:id="405" w:author="Georgia Salanti" w:date="2019-10-09T14:29:00Z">
        <w:r w:rsidR="0045355E" w:rsidRPr="009B25CE" w:rsidDel="00144159">
          <w:rPr>
            <w:rFonts w:asciiTheme="majorBidi" w:eastAsiaTheme="minorEastAsia" w:hAnsiTheme="majorBidi" w:cstheme="majorBidi"/>
          </w:rPr>
          <w:delText>While for</w:delText>
        </w:r>
      </w:del>
      <w:ins w:id="406" w:author="Georgia Salanti" w:date="2019-10-09T14:29:00Z">
        <w:r w:rsidR="00144159">
          <w:rPr>
            <w:rFonts w:asciiTheme="majorBidi" w:eastAsiaTheme="minorEastAsia" w:hAnsiTheme="majorBidi" w:cstheme="majorBidi"/>
          </w:rPr>
          <w:t>For</w:t>
        </w:r>
      </w:ins>
      <w:r w:rsidR="0045355E" w:rsidRPr="009B25CE">
        <w:rPr>
          <w:rFonts w:asciiTheme="majorBidi" w:eastAsiaTheme="minorEastAsia" w:hAnsiTheme="majorBidi" w:cstheme="majorBidi"/>
        </w:rPr>
        <w:t xml:space="preserve"> risk ratios, </w:t>
      </w:r>
      <m:oMath>
        <m:r>
          <w:rPr>
            <w:rFonts w:ascii="Cambria Math" w:eastAsiaTheme="minorEastAsia" w:hAnsi="Cambria Math" w:cstheme="majorBidi"/>
          </w:rPr>
          <m:t>RR</m:t>
        </m:r>
      </m:oMath>
      <w:r w:rsidR="0045355E" w:rsidRPr="009B25CE">
        <w:rPr>
          <w:rFonts w:asciiTheme="majorBidi" w:eastAsiaTheme="minorEastAsia" w:hAnsiTheme="majorBidi" w:cstheme="majorBidi"/>
        </w:rPr>
        <w:t xml:space="preserve">, </w:t>
      </w:r>
      <w:ins w:id="407" w:author="Microsoft Office User" w:date="2019-10-14T11:11:00Z">
        <w:r w:rsidR="00C23789">
          <w:rPr>
            <w:rFonts w:asciiTheme="majorBidi" w:eastAsiaTheme="minorEastAsia" w:hAnsiTheme="majorBidi" w:cstheme="majorBidi"/>
          </w:rPr>
          <w:t xml:space="preserve">we need </w:t>
        </w:r>
      </w:ins>
      <w:r w:rsidR="003F38F2" w:rsidRPr="009B25CE">
        <w:rPr>
          <w:rFonts w:asciiTheme="majorBidi" w:eastAsiaTheme="minorEastAsia" w:hAnsiTheme="majorBidi" w:cstheme="majorBidi"/>
        </w:rPr>
        <w:t xml:space="preserve">to </w:t>
      </w:r>
      <w:del w:id="408" w:author="Microsoft Office User" w:date="2019-10-14T11:11:00Z">
        <w:r w:rsidR="00422108" w:rsidRPr="009B25CE" w:rsidDel="00C23789">
          <w:rPr>
            <w:rFonts w:asciiTheme="majorBidi" w:eastAsiaTheme="minorEastAsia" w:hAnsiTheme="majorBidi" w:cstheme="majorBidi"/>
          </w:rPr>
          <w:delText xml:space="preserve">ensure </w:delText>
        </w:r>
      </w:del>
      <w:ins w:id="409" w:author="Microsoft Office User" w:date="2019-10-14T11:11:00Z">
        <w:r w:rsidR="00C23789">
          <w:rPr>
            <w:rFonts w:asciiTheme="majorBidi" w:eastAsiaTheme="minorEastAsia" w:hAnsiTheme="majorBidi" w:cstheme="majorBidi"/>
          </w:rPr>
          <w:t>constraint</w:t>
        </w:r>
        <w:r w:rsidR="00C23789" w:rsidRPr="009B25CE">
          <w:rPr>
            <w:rFonts w:asciiTheme="majorBidi" w:eastAsiaTheme="minorEastAsia" w:hAnsiTheme="majorBidi" w:cstheme="majorBidi"/>
          </w:rPr>
          <w:t xml:space="preserve"> </w:t>
        </w:r>
      </w:ins>
      <w:ins w:id="410" w:author="Microsoft Office User" w:date="2019-10-14T11:12:00Z">
        <w:r w:rsidR="00C23789">
          <w:rPr>
            <w:rFonts w:asciiTheme="majorBidi" w:eastAsiaTheme="minorEastAsia" w:hAnsiTheme="majorBidi" w:cstheme="majorBidi"/>
          </w:rPr>
          <w:t>0</w:t>
        </w:r>
      </w:ins>
      <w:ins w:id="411" w:author="Microsoft Office User" w:date="2019-10-14T11:11:00Z">
        <w:r w:rsidR="00C23789">
          <w:rPr>
            <w:rFonts w:asciiTheme="majorBidi" w:eastAsiaTheme="minorEastAsia" w:hAnsiTheme="majorBidi" w:cstheme="majorBidi"/>
          </w:rPr>
          <w:t xml:space="preserve"> &lt; </w:t>
        </w:r>
      </w:ins>
      <w:del w:id="412" w:author="Microsoft Office User" w:date="2019-10-14T11:11:00Z">
        <w:r w:rsidR="00422108" w:rsidRPr="009B25CE" w:rsidDel="00C23789">
          <w:rPr>
            <w:rFonts w:asciiTheme="majorBidi" w:eastAsiaTheme="minorEastAsia" w:hAnsiTheme="majorBidi" w:cstheme="majorBidi"/>
          </w:rPr>
          <w:delText xml:space="preserve">that </w:delText>
        </w:r>
      </w:del>
      <m:oMath>
        <m:sSub>
          <m:sSubPr>
            <m:ctrlPr>
              <w:rPr>
                <w:rFonts w:ascii="Cambria Math" w:eastAsiaTheme="minorEastAsia" w:hAnsi="Cambria Math" w:cstheme="majorBidi"/>
                <w:i/>
              </w:rPr>
            </m:ctrlPr>
          </m:sSubPr>
          <m:e>
            <m:r>
              <w:rPr>
                <w:rFonts w:ascii="Cambria Math" w:eastAsiaTheme="minorEastAsia" w:hAnsi="Cambria Math" w:cstheme="majorBidi"/>
              </w:rPr>
              <m:t>p</m:t>
            </m:r>
          </m:e>
          <m:sub>
            <m:r>
              <w:rPr>
                <w:rFonts w:ascii="Cambria Math" w:eastAsiaTheme="minorEastAsia" w:hAnsi="Cambria Math" w:cstheme="majorBidi"/>
              </w:rPr>
              <m:t>0</m:t>
            </m:r>
          </m:sub>
        </m:sSub>
        <m:r>
          <w:rPr>
            <w:rFonts w:ascii="Cambria Math" w:eastAsiaTheme="minorEastAsia" w:hAnsi="Cambria Math" w:cstheme="majorBidi"/>
          </w:rPr>
          <m:t>&lt;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RR</m:t>
            </m:r>
          </m:den>
        </m:f>
      </m:oMath>
      <w:r w:rsidR="00422108" w:rsidRPr="009B25CE">
        <w:rPr>
          <w:rFonts w:asciiTheme="majorBidi" w:hAnsiTheme="majorBidi" w:cstheme="majorBidi"/>
        </w:rPr>
        <w:t xml:space="preserve">, </w:t>
      </w:r>
      <w:ins w:id="413" w:author="Microsoft Office User" w:date="2019-10-14T11:12:00Z">
        <w:r w:rsidR="00C23789">
          <w:rPr>
            <w:rFonts w:asciiTheme="majorBidi" w:hAnsiTheme="majorBidi" w:cstheme="majorBidi"/>
          </w:rPr>
          <w:t xml:space="preserve">so </w:t>
        </w:r>
      </w:ins>
      <w:r w:rsidR="00422108" w:rsidRPr="009B25CE">
        <w:rPr>
          <w:rFonts w:asciiTheme="majorBidi" w:hAnsiTheme="majorBidi" w:cstheme="majorBidi"/>
        </w:rPr>
        <w:t xml:space="preserve">we set </w:t>
      </w:r>
    </w:p>
    <w:p w14:paraId="31C5587F" w14:textId="1837DDAB" w:rsidR="00472B2A" w:rsidRPr="009B25CE" w:rsidRDefault="00464602" w:rsidP="00472B2A">
      <w:pPr>
        <w:jc w:val="cente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0</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0.5</m:t>
              </m:r>
            </m:num>
            <m:den>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max</m:t>
                  </m:r>
                </m:sub>
              </m:sSub>
            </m:den>
          </m:f>
        </m:oMath>
      </m:oMathPara>
    </w:p>
    <w:p w14:paraId="12262247" w14:textId="388A92E8" w:rsidR="00472B2A" w:rsidRPr="009B25CE" w:rsidRDefault="00422108" w:rsidP="00472B2A">
      <w:pPr>
        <w:rPr>
          <w:rFonts w:asciiTheme="majorBidi" w:eastAsiaTheme="minorEastAsia" w:hAnsiTheme="majorBidi" w:cstheme="majorBidi"/>
        </w:rPr>
      </w:pPr>
      <w:del w:id="414" w:author="Georgia Salanti" w:date="2019-10-09T14:29:00Z">
        <w:r w:rsidRPr="009B25CE" w:rsidDel="00144159">
          <w:rPr>
            <w:rFonts w:asciiTheme="majorBidi" w:eastAsiaTheme="minorEastAsia" w:hAnsiTheme="majorBidi" w:cstheme="majorBidi"/>
          </w:rPr>
          <w:delText xml:space="preserve">Where </w:delText>
        </w:r>
      </w:del>
      <w:ins w:id="415" w:author="Georgia Salanti" w:date="2019-10-09T14:29:00Z">
        <w:r w:rsidR="00144159">
          <w:rPr>
            <w:rFonts w:asciiTheme="majorBidi" w:eastAsiaTheme="minorEastAsia" w:hAnsiTheme="majorBidi" w:cstheme="majorBidi"/>
          </w:rPr>
          <w:t>w</w:t>
        </w:r>
        <w:r w:rsidR="00144159" w:rsidRPr="009B25CE">
          <w:rPr>
            <w:rFonts w:asciiTheme="majorBidi" w:eastAsiaTheme="minorEastAsia" w:hAnsiTheme="majorBidi" w:cstheme="majorBidi"/>
          </w:rPr>
          <w:t xml:space="preserve">here </w:t>
        </w:r>
      </w:ins>
      <m:oMath>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max</m:t>
            </m:r>
          </m:sub>
        </m:sSub>
      </m:oMath>
      <w:r w:rsidR="00472B2A" w:rsidRPr="009B25CE">
        <w:rPr>
          <w:rFonts w:asciiTheme="majorBidi" w:eastAsiaTheme="minorEastAsia" w:hAnsiTheme="majorBidi" w:cstheme="majorBidi"/>
        </w:rPr>
        <w:t xml:space="preserve"> refers to the maximum relative risk and it is computed based on the </w:t>
      </w:r>
      <w:r w:rsidRPr="009B25CE">
        <w:rPr>
          <w:rFonts w:asciiTheme="majorBidi" w:eastAsiaTheme="minorEastAsia" w:hAnsiTheme="majorBidi" w:cstheme="majorBidi"/>
        </w:rPr>
        <w:t xml:space="preserve">dose-response </w:t>
      </w:r>
      <w:r w:rsidR="00472B2A" w:rsidRPr="009B25CE">
        <w:rPr>
          <w:rFonts w:asciiTheme="majorBidi" w:eastAsiaTheme="minorEastAsia" w:hAnsiTheme="majorBidi" w:cstheme="majorBidi"/>
        </w:rPr>
        <w:t>transformation we assume</w:t>
      </w:r>
      <w:del w:id="416" w:author="Georgia Salanti" w:date="2019-10-09T14:33:00Z">
        <w:r w:rsidR="00472B2A" w:rsidRPr="009B25CE" w:rsidDel="00144159">
          <w:rPr>
            <w:rFonts w:asciiTheme="majorBidi" w:eastAsiaTheme="minorEastAsia" w:hAnsiTheme="majorBidi" w:cstheme="majorBidi"/>
          </w:rPr>
          <w:delText>d</w:delText>
        </w:r>
        <w:r w:rsidRPr="009B25CE" w:rsidDel="00144159">
          <w:rPr>
            <w:rFonts w:asciiTheme="majorBidi" w:eastAsiaTheme="minorEastAsia" w:hAnsiTheme="majorBidi" w:cstheme="majorBidi"/>
          </w:rPr>
          <w:delText>,</w:delText>
        </w:r>
      </w:del>
      <w:ins w:id="417" w:author="Georgia Salanti" w:date="2019-10-09T14:33:00Z">
        <w:r w:rsidR="00144159">
          <w:rPr>
            <w:rFonts w:asciiTheme="majorBidi" w:eastAsiaTheme="minorEastAsia" w:hAnsiTheme="majorBidi" w:cstheme="majorBidi"/>
          </w:rPr>
          <w:t>.</w:t>
        </w:r>
      </w:ins>
    </w:p>
    <w:p w14:paraId="338376B7" w14:textId="730A0642" w:rsidR="00472B2A" w:rsidRPr="00144159" w:rsidDel="00144159" w:rsidRDefault="00144159">
      <w:pPr>
        <w:rPr>
          <w:del w:id="418" w:author="Georgia Salanti" w:date="2019-10-09T14:33:00Z"/>
          <w:rFonts w:asciiTheme="majorBidi" w:eastAsiaTheme="minorEastAsia" w:hAnsiTheme="majorBidi"/>
        </w:rPr>
        <w:pPrChange w:id="419" w:author="Georgia Salanti" w:date="2019-10-09T14:33:00Z">
          <w:pPr>
            <w:pStyle w:val="ListParagraph"/>
            <w:numPr>
              <w:numId w:val="17"/>
            </w:numPr>
            <w:ind w:left="1440" w:hanging="360"/>
          </w:pPr>
        </w:pPrChange>
      </w:pPr>
      <w:ins w:id="420" w:author="Georgia Salanti" w:date="2019-10-09T14:33:00Z">
        <w:r>
          <w:rPr>
            <w:rFonts w:asciiTheme="majorBidi" w:hAnsiTheme="majorBidi"/>
          </w:rPr>
          <w:t>For l</w:t>
        </w:r>
      </w:ins>
      <w:del w:id="421" w:author="Georgia Salanti" w:date="2019-10-09T14:33:00Z">
        <w:r w:rsidR="00472B2A" w:rsidRPr="00144159" w:rsidDel="00144159">
          <w:rPr>
            <w:rFonts w:asciiTheme="majorBidi" w:hAnsiTheme="majorBidi"/>
          </w:rPr>
          <w:delText>L</w:delText>
        </w:r>
      </w:del>
      <w:r w:rsidR="00472B2A" w:rsidRPr="00144159">
        <w:rPr>
          <w:rFonts w:asciiTheme="majorBidi" w:hAnsiTheme="majorBidi"/>
        </w:rPr>
        <w:t xml:space="preserve">inear transformation, </w:t>
      </w:r>
      <m:oMath>
        <m:r>
          <w:rPr>
            <w:rFonts w:ascii="Cambria Math" w:hAnsi="Cambria Math"/>
            <w:rPrChange w:id="422" w:author="Georgia Salanti" w:date="2019-10-09T14:33:00Z">
              <w:rPr/>
            </w:rPrChange>
          </w:rPr>
          <m:t>R</m:t>
        </m:r>
        <m:sSub>
          <m:sSubPr>
            <m:ctrlPr>
              <w:rPr>
                <w:rFonts w:ascii="Cambria Math" w:hAnsi="Cambria Math"/>
                <w:i/>
              </w:rPr>
            </m:ctrlPr>
          </m:sSubPr>
          <m:e>
            <m:r>
              <w:rPr>
                <w:rFonts w:ascii="Cambria Math" w:hAnsi="Cambria Math"/>
                <w:rPrChange w:id="423" w:author="Georgia Salanti" w:date="2019-10-09T14:33:00Z">
                  <w:rPr/>
                </w:rPrChange>
              </w:rPr>
              <m:t>R</m:t>
            </m:r>
          </m:e>
          <m:sub>
            <m:r>
              <w:rPr>
                <w:rFonts w:ascii="Cambria Math" w:hAnsi="Cambria Math"/>
                <w:rPrChange w:id="424" w:author="Georgia Salanti" w:date="2019-10-09T14:33:00Z">
                  <w:rPr/>
                </w:rPrChange>
              </w:rPr>
              <m:t>max</m:t>
            </m:r>
          </m:sub>
        </m:sSub>
        <m:r>
          <w:rPr>
            <w:rFonts w:ascii="Cambria Math" w:eastAsiaTheme="minorEastAsia" w:hAnsi="Cambria Math"/>
            <w:rPrChange w:id="425" w:author="Georgia Salanti" w:date="2019-10-09T14:33:00Z">
              <w:rPr>
                <w:rFonts w:eastAsiaTheme="minorEastAsia"/>
              </w:rPr>
            </w:rPrChange>
          </w:rPr>
          <m:t>=</m:t>
        </m:r>
        <m:d>
          <m:dPr>
            <m:ctrlPr>
              <w:rPr>
                <w:rFonts w:ascii="Cambria Math" w:eastAsiaTheme="minorEastAsia" w:hAnsi="Cambria Math"/>
                <w:i/>
              </w:rPr>
            </m:ctrlPr>
          </m:dPr>
          <m:e>
            <m:sSub>
              <m:sSubPr>
                <m:ctrlPr>
                  <w:ins w:id="426" w:author="Georgia Salanti" w:date="2019-10-09T14:33:00Z">
                    <w:rPr>
                      <w:rFonts w:ascii="Cambria Math" w:eastAsiaTheme="minorEastAsia" w:hAnsi="Cambria Math"/>
                      <w:i/>
                    </w:rPr>
                  </w:ins>
                </m:ctrlPr>
              </m:sSubPr>
              <m:e>
                <m:r>
                  <w:ins w:id="427" w:author="Georgia Salanti" w:date="2019-10-09T14:33:00Z">
                    <w:rPr>
                      <w:rFonts w:ascii="Cambria Math" w:eastAsiaTheme="minorEastAsia" w:hAnsi="Cambria Math"/>
                    </w:rPr>
                    <m:t>B</m:t>
                  </w:ins>
                </m:r>
              </m:e>
              <m:sub>
                <m:r>
                  <w:ins w:id="428" w:author="Georgia Salanti" w:date="2019-10-09T14:34:00Z">
                    <w:rPr>
                      <w:rFonts w:ascii="Cambria Math" w:eastAsiaTheme="minorEastAsia" w:hAnsi="Cambria Math"/>
                    </w:rPr>
                    <m:t>1</m:t>
                  </w:ins>
                </m:r>
              </m:sub>
            </m:sSub>
            <m:sSup>
              <m:sSupPr>
                <m:ctrlPr>
                  <w:del w:id="429" w:author="Georgia Salanti" w:date="2019-10-09T14:33:00Z">
                    <w:rPr>
                      <w:rFonts w:ascii="Cambria Math" w:eastAsiaTheme="minorEastAsia" w:hAnsi="Cambria Math"/>
                      <w:i/>
                    </w:rPr>
                  </w:del>
                </m:ctrlPr>
              </m:sSupPr>
              <m:e>
                <m:r>
                  <w:del w:id="430" w:author="Georgia Salanti" w:date="2019-10-09T14:33:00Z">
                    <w:rPr>
                      <w:rFonts w:ascii="Cambria Math" w:eastAsiaTheme="minorEastAsia" w:hAnsi="Cambria Math"/>
                      <w:rPrChange w:id="431" w:author="Georgia Salanti" w:date="2019-10-09T14:33:00Z">
                        <w:rPr>
                          <w:rFonts w:eastAsiaTheme="minorEastAsia"/>
                        </w:rPr>
                      </w:rPrChange>
                    </w:rPr>
                    <m:t>β</m:t>
                  </w:del>
                </m:r>
              </m:e>
              <m:sup>
                <m:r>
                  <w:del w:id="432" w:author="Georgia Salanti" w:date="2019-10-09T14:33:00Z">
                    <w:rPr>
                      <w:rFonts w:ascii="Cambria Math" w:eastAsiaTheme="minorEastAsia" w:hAnsi="Cambria Math"/>
                      <w:rPrChange w:id="433" w:author="Georgia Salanti" w:date="2019-10-09T14:33:00Z">
                        <w:rPr>
                          <w:rFonts w:eastAsiaTheme="minorEastAsia"/>
                        </w:rPr>
                      </w:rPrChange>
                    </w:rPr>
                    <m:t>pooled</m:t>
                  </w:del>
                </m:r>
              </m:sup>
            </m:sSup>
            <m:r>
              <w:rPr>
                <w:rFonts w:ascii="Cambria Math" w:eastAsiaTheme="minorEastAsia" w:hAnsi="Cambria Math"/>
                <w:rPrChange w:id="434" w:author="Georgia Salanti" w:date="2019-10-09T14:33:00Z">
                  <w:rPr>
                    <w:rFonts w:eastAsiaTheme="minorEastAsia"/>
                  </w:rPr>
                </w:rPrChange>
              </w:rPr>
              <m:t>+2τ</m:t>
            </m:r>
          </m:e>
        </m:d>
        <m:r>
          <w:rPr>
            <w:rFonts w:ascii="Cambria Math" w:eastAsiaTheme="minorEastAsia" w:hAnsi="Cambria Math"/>
            <w:rPrChange w:id="435" w:author="Georgia Salanti" w:date="2019-10-09T14:33:00Z">
              <w:rPr>
                <w:rFonts w:eastAsiaTheme="minorEastAsia"/>
              </w:rPr>
            </w:rPrChange>
          </w:rPr>
          <m:t>× max(</m:t>
        </m:r>
        <m:r>
          <w:del w:id="436" w:author="Georgia Salanti" w:date="2019-10-09T14:30:00Z">
            <w:rPr>
              <w:rFonts w:ascii="Cambria Math" w:hAnsi="Cambria Math"/>
              <w:lang w:val="de-DE"/>
              <w:rPrChange w:id="437" w:author="Georgia Salanti" w:date="2019-10-09T14:33:00Z">
                <w:rPr>
                  <w:lang w:val="de-DE"/>
                </w:rPr>
              </w:rPrChange>
            </w:rPr>
            <m:t>d</m:t>
          </w:del>
        </m:r>
        <m:r>
          <w:ins w:id="438" w:author="Georgia Salanti" w:date="2019-10-09T14:30:00Z">
            <w:rPr>
              <w:rFonts w:ascii="Cambria Math" w:hAnsi="Cambria Math"/>
              <w:lang w:val="de-DE"/>
              <w:rPrChange w:id="439" w:author="Georgia Salanti" w:date="2019-10-09T14:33:00Z">
                <w:rPr>
                  <w:lang w:val="de-DE"/>
                </w:rPr>
              </w:rPrChange>
            </w:rPr>
            <m:t>UD</m:t>
          </w:ins>
        </m:r>
        <m:r>
          <w:del w:id="440" w:author="Georgia Salanti" w:date="2019-10-09T14:29:00Z">
            <w:rPr>
              <w:rFonts w:ascii="Cambria Math" w:hAnsi="Cambria Math"/>
              <w:lang w:val="de-DE"/>
              <w:rPrChange w:id="441" w:author="Georgia Salanti" w:date="2019-10-09T14:33:00Z">
                <w:rPr>
                  <w:lang w:val="de-DE"/>
                </w:rPr>
              </w:rPrChange>
            </w:rPr>
            <m:t>oserang</m:t>
          </w:del>
        </m:r>
        <m:sSub>
          <m:sSubPr>
            <m:ctrlPr>
              <w:del w:id="442" w:author="Georgia Salanti" w:date="2019-10-09T14:30:00Z">
                <w:rPr>
                  <w:rFonts w:ascii="Cambria Math" w:hAnsi="Cambria Math"/>
                  <w:i/>
                  <w:lang w:val="de-DE"/>
                </w:rPr>
              </w:del>
            </m:ctrlPr>
          </m:sSubPr>
          <m:e>
            <m:r>
              <w:del w:id="443" w:author="Georgia Salanti" w:date="2019-10-09T14:29:00Z">
                <w:rPr>
                  <w:rFonts w:ascii="Cambria Math" w:hAnsi="Cambria Math"/>
                  <w:lang w:val="de-DE"/>
                  <w:rPrChange w:id="444" w:author="Georgia Salanti" w:date="2019-10-09T14:33:00Z">
                    <w:rPr>
                      <w:lang w:val="de-DE"/>
                    </w:rPr>
                  </w:rPrChange>
                </w:rPr>
                <m:t>e</m:t>
              </w:del>
            </m:r>
          </m:e>
          <m:sub>
            <m:r>
              <w:del w:id="445" w:author="Georgia Salanti" w:date="2019-10-09T14:30:00Z">
                <w:rPr>
                  <w:rFonts w:ascii="Cambria Math" w:hAnsi="Cambria Math"/>
                  <w:lang w:val="en-US"/>
                  <w:rPrChange w:id="446" w:author="Georgia Salanti" w:date="2019-10-09T14:33:00Z">
                    <w:rPr>
                      <w:lang w:val="en-US"/>
                    </w:rPr>
                  </w:rPrChange>
                </w:rPr>
                <m:t>2</m:t>
              </w:del>
            </m:r>
          </m:sub>
        </m:sSub>
        <m:r>
          <w:rPr>
            <w:rFonts w:ascii="Cambria Math" w:hAnsi="Cambria Math"/>
            <w:lang w:val="en-US"/>
            <w:rPrChange w:id="447" w:author="Georgia Salanti" w:date="2019-10-09T14:33:00Z">
              <w:rPr>
                <w:lang w:val="en-US"/>
              </w:rPr>
            </w:rPrChange>
          </w:rPr>
          <m:t>)</m:t>
        </m:r>
      </m:oMath>
      <w:r w:rsidR="00472B2A" w:rsidRPr="00144159">
        <w:rPr>
          <w:rFonts w:asciiTheme="majorBidi" w:eastAsiaTheme="minorEastAsia" w:hAnsiTheme="majorBidi"/>
        </w:rPr>
        <w:t xml:space="preserve"> </w:t>
      </w:r>
      <w:ins w:id="448" w:author="Georgia Salanti" w:date="2019-10-09T14:33:00Z">
        <w:r>
          <w:rPr>
            <w:rFonts w:asciiTheme="majorBidi" w:hAnsiTheme="majorBidi"/>
          </w:rPr>
          <w:t>and for r</w:t>
        </w:r>
      </w:ins>
    </w:p>
    <w:p w14:paraId="1B9A5E19" w14:textId="730A4995" w:rsidR="00701E69" w:rsidRDefault="00472B2A" w:rsidP="00144159">
      <w:pPr>
        <w:rPr>
          <w:ins w:id="449" w:author="Microsoft Office User" w:date="2019-10-14T11:00:00Z"/>
          <w:rFonts w:asciiTheme="majorBidi" w:eastAsiaTheme="minorEastAsia" w:hAnsiTheme="majorBidi"/>
        </w:rPr>
      </w:pPr>
      <w:del w:id="450" w:author="Georgia Salanti" w:date="2019-10-09T14:33:00Z">
        <w:r w:rsidRPr="00144159" w:rsidDel="00144159">
          <w:rPr>
            <w:rFonts w:asciiTheme="majorBidi" w:hAnsiTheme="majorBidi"/>
          </w:rPr>
          <w:delText>R</w:delText>
        </w:r>
      </w:del>
      <w:r w:rsidRPr="00144159">
        <w:rPr>
          <w:rFonts w:asciiTheme="majorBidi" w:hAnsiTheme="majorBidi"/>
        </w:rPr>
        <w:t xml:space="preserve">estricted cubic splines </w:t>
      </w:r>
      <w:del w:id="451" w:author="Georgia Salanti" w:date="2019-10-09T14:33:00Z">
        <w:r w:rsidRPr="00144159" w:rsidDel="00144159">
          <w:rPr>
            <w:rFonts w:asciiTheme="majorBidi" w:hAnsiTheme="majorBidi"/>
          </w:rPr>
          <w:delText xml:space="preserve">transformation, </w:delText>
        </w:r>
      </w:del>
      <m:oMath>
        <m:r>
          <w:rPr>
            <w:rFonts w:ascii="Cambria Math" w:hAnsi="Cambria Math"/>
            <w:rPrChange w:id="452" w:author="Georgia Salanti" w:date="2019-10-09T14:33:00Z">
              <w:rPr/>
            </w:rPrChange>
          </w:rPr>
          <m:t>R</m:t>
        </m:r>
        <m:sSub>
          <m:sSubPr>
            <m:ctrlPr>
              <w:rPr>
                <w:rFonts w:ascii="Cambria Math" w:hAnsi="Cambria Math"/>
                <w:i/>
              </w:rPr>
            </m:ctrlPr>
          </m:sSubPr>
          <m:e>
            <m:r>
              <w:rPr>
                <w:rFonts w:ascii="Cambria Math" w:hAnsi="Cambria Math"/>
                <w:rPrChange w:id="453" w:author="Georgia Salanti" w:date="2019-10-09T14:33:00Z">
                  <w:rPr/>
                </w:rPrChange>
              </w:rPr>
              <m:t>R</m:t>
            </m:r>
          </m:e>
          <m:sub>
            <m:r>
              <w:rPr>
                <w:rFonts w:ascii="Cambria Math" w:hAnsi="Cambria Math"/>
                <w:rPrChange w:id="454" w:author="Georgia Salanti" w:date="2019-10-09T14:33:00Z">
                  <w:rPr/>
                </w:rPrChange>
              </w:rPr>
              <m:t>max</m:t>
            </m:r>
          </m:sub>
        </m:sSub>
        <m:r>
          <w:rPr>
            <w:rFonts w:ascii="Cambria Math" w:eastAsiaTheme="minorEastAsia" w:hAnsi="Cambria Math"/>
            <w:rPrChange w:id="455" w:author="Georgia Salanti" w:date="2019-10-09T14:33:00Z">
              <w:rPr>
                <w:rFonts w:eastAsiaTheme="minorEastAsia"/>
              </w:rPr>
            </w:rPrChange>
          </w:rPr>
          <m:t>=</m:t>
        </m:r>
        <m:d>
          <m:dPr>
            <m:ctrlPr>
              <w:rPr>
                <w:rFonts w:ascii="Cambria Math" w:eastAsiaTheme="minorEastAsia" w:hAnsi="Cambria Math"/>
                <w:i/>
              </w:rPr>
            </m:ctrlPr>
          </m:dPr>
          <m:e>
            <m:sSub>
              <m:sSubPr>
                <m:ctrlPr>
                  <w:ins w:id="456" w:author="Georgia Salanti" w:date="2019-10-09T14:34:00Z">
                    <w:rPr>
                      <w:rFonts w:ascii="Cambria Math" w:eastAsiaTheme="minorEastAsia" w:hAnsi="Cambria Math"/>
                      <w:i/>
                    </w:rPr>
                  </w:ins>
                </m:ctrlPr>
              </m:sSubPr>
              <m:e>
                <m:r>
                  <w:ins w:id="457" w:author="Georgia Salanti" w:date="2019-10-09T14:34:00Z">
                    <w:rPr>
                      <w:rFonts w:ascii="Cambria Math" w:eastAsiaTheme="minorEastAsia" w:hAnsi="Cambria Math"/>
                    </w:rPr>
                    <m:t>B</m:t>
                  </w:ins>
                </m:r>
              </m:e>
              <m:sub>
                <m:r>
                  <w:ins w:id="458" w:author="Georgia Salanti" w:date="2019-10-09T14:34:00Z">
                    <w:rPr>
                      <w:rFonts w:ascii="Cambria Math" w:eastAsiaTheme="minorEastAsia" w:hAnsi="Cambria Math"/>
                    </w:rPr>
                    <m:t>1</m:t>
                  </w:ins>
                </m:r>
              </m:sub>
            </m:sSub>
            <m:sSubSup>
              <m:sSubSupPr>
                <m:ctrlPr>
                  <w:del w:id="459" w:author="Georgia Salanti" w:date="2019-10-09T14:34:00Z">
                    <w:rPr>
                      <w:rFonts w:ascii="Cambria Math" w:eastAsiaTheme="minorEastAsia" w:hAnsi="Cambria Math"/>
                      <w:i/>
                    </w:rPr>
                  </w:del>
                </m:ctrlPr>
              </m:sSubSupPr>
              <m:e>
                <m:r>
                  <w:del w:id="460" w:author="Georgia Salanti" w:date="2019-10-09T14:34:00Z">
                    <w:rPr>
                      <w:rFonts w:ascii="Cambria Math" w:eastAsiaTheme="minorEastAsia" w:hAnsi="Cambria Math"/>
                      <w:rPrChange w:id="461" w:author="Georgia Salanti" w:date="2019-10-09T14:33:00Z">
                        <w:rPr>
                          <w:rFonts w:eastAsiaTheme="minorEastAsia"/>
                        </w:rPr>
                      </w:rPrChange>
                    </w:rPr>
                    <m:t>β</m:t>
                  </w:del>
                </m:r>
              </m:e>
              <m:sub>
                <m:r>
                  <w:del w:id="462" w:author="Georgia Salanti" w:date="2019-10-09T14:34:00Z">
                    <w:rPr>
                      <w:rFonts w:ascii="Cambria Math" w:eastAsiaTheme="minorEastAsia" w:hAnsi="Cambria Math"/>
                      <w:rPrChange w:id="463" w:author="Georgia Salanti" w:date="2019-10-09T14:33:00Z">
                        <w:rPr>
                          <w:rFonts w:eastAsiaTheme="minorEastAsia"/>
                        </w:rPr>
                      </w:rPrChange>
                    </w:rPr>
                    <m:t>1</m:t>
                  </w:del>
                </m:r>
              </m:sub>
              <m:sup>
                <m:r>
                  <w:del w:id="464" w:author="Georgia Salanti" w:date="2019-10-09T14:34:00Z">
                    <w:rPr>
                      <w:rFonts w:ascii="Cambria Math" w:eastAsiaTheme="minorEastAsia" w:hAnsi="Cambria Math"/>
                      <w:rPrChange w:id="465" w:author="Georgia Salanti" w:date="2019-10-09T14:33:00Z">
                        <w:rPr>
                          <w:rFonts w:eastAsiaTheme="minorEastAsia"/>
                        </w:rPr>
                      </w:rPrChange>
                    </w:rPr>
                    <m:t>pooled</m:t>
                  </w:del>
                </m:r>
              </m:sup>
            </m:sSubSup>
            <m:r>
              <w:rPr>
                <w:rFonts w:ascii="Cambria Math" w:eastAsiaTheme="minorEastAsia" w:hAnsi="Cambria Math"/>
                <w:rPrChange w:id="466" w:author="Georgia Salanti" w:date="2019-10-09T14:33:00Z">
                  <w:rPr>
                    <w:rFonts w:eastAsiaTheme="minorEastAsia"/>
                  </w:rPr>
                </w:rPrChange>
              </w:rPr>
              <m:t>+2τ</m:t>
            </m:r>
          </m:e>
        </m:d>
        <m:r>
          <w:rPr>
            <w:rFonts w:ascii="Cambria Math" w:eastAsiaTheme="minorEastAsia" w:hAnsi="Cambria Math"/>
            <w:rPrChange w:id="467" w:author="Georgia Salanti" w:date="2019-10-09T14:33:00Z">
              <w:rPr>
                <w:rFonts w:eastAsiaTheme="minorEastAsia"/>
              </w:rPr>
            </w:rPrChange>
          </w:rPr>
          <m:t>× max(</m:t>
        </m:r>
        <m:r>
          <w:del w:id="468" w:author="Georgia Salanti" w:date="2019-10-09T14:34:00Z">
            <w:rPr>
              <w:rFonts w:ascii="Cambria Math" w:hAnsi="Cambria Math"/>
              <w:lang w:val="de-DE"/>
              <w:rPrChange w:id="469" w:author="Georgia Salanti" w:date="2019-10-09T14:33:00Z">
                <w:rPr>
                  <w:lang w:val="de-DE"/>
                </w:rPr>
              </w:rPrChange>
            </w:rPr>
            <m:t>doserang</m:t>
          </w:del>
        </m:r>
        <m:sSub>
          <m:sSubPr>
            <m:ctrlPr>
              <w:del w:id="470" w:author="Georgia Salanti" w:date="2019-10-09T14:34:00Z">
                <w:rPr>
                  <w:rFonts w:ascii="Cambria Math" w:hAnsi="Cambria Math"/>
                  <w:i/>
                  <w:lang w:val="de-DE"/>
                </w:rPr>
              </w:del>
            </m:ctrlPr>
          </m:sSubPr>
          <m:e>
            <m:r>
              <w:del w:id="471" w:author="Georgia Salanti" w:date="2019-10-09T14:34:00Z">
                <w:rPr>
                  <w:rFonts w:ascii="Cambria Math" w:hAnsi="Cambria Math"/>
                  <w:lang w:val="de-DE"/>
                  <w:rPrChange w:id="472" w:author="Georgia Salanti" w:date="2019-10-09T14:33:00Z">
                    <w:rPr>
                      <w:lang w:val="de-DE"/>
                    </w:rPr>
                  </w:rPrChange>
                </w:rPr>
                <m:t>e</m:t>
              </w:del>
            </m:r>
          </m:e>
          <m:sub>
            <m:r>
              <w:del w:id="473" w:author="Georgia Salanti" w:date="2019-10-09T14:34:00Z">
                <w:rPr>
                  <w:rFonts w:ascii="Cambria Math" w:hAnsi="Cambria Math"/>
                  <w:lang w:val="en-US"/>
                  <w:rPrChange w:id="474" w:author="Georgia Salanti" w:date="2019-10-09T14:33:00Z">
                    <w:rPr>
                      <w:lang w:val="en-US"/>
                    </w:rPr>
                  </w:rPrChange>
                </w:rPr>
                <m:t>2</m:t>
              </w:del>
            </m:r>
          </m:sub>
        </m:sSub>
        <m:r>
          <w:ins w:id="475" w:author="Georgia Salanti" w:date="2019-10-09T14:34:00Z">
            <w:rPr>
              <w:rFonts w:ascii="Cambria Math" w:hAnsi="Cambria Math"/>
              <w:lang w:val="de-DE"/>
            </w:rPr>
            <m:t>UD</m:t>
          </w:ins>
        </m:r>
        <m:r>
          <w:rPr>
            <w:rFonts w:ascii="Cambria Math" w:hAnsi="Cambria Math"/>
            <w:lang w:val="en-US"/>
            <w:rPrChange w:id="476" w:author="Georgia Salanti" w:date="2019-10-09T14:33:00Z">
              <w:rPr>
                <w:lang w:val="en-US"/>
              </w:rPr>
            </w:rPrChange>
          </w:rPr>
          <m:t>)</m:t>
        </m:r>
        <m:r>
          <m:rPr>
            <m:sty m:val="p"/>
          </m:rPr>
          <w:rPr>
            <w:rFonts w:ascii="Cambria Math" w:eastAsiaTheme="minorEastAsia" w:hAnsi="Cambria Math"/>
            <w:rPrChange w:id="477" w:author="Georgia Salanti" w:date="2019-10-09T14:33:00Z">
              <w:rPr>
                <w:rFonts w:eastAsiaTheme="minorEastAsia"/>
              </w:rPr>
            </w:rPrChange>
          </w:rPr>
          <m:t xml:space="preserve"> </m:t>
        </m:r>
      </m:oMath>
      <w:r w:rsidRPr="00144159">
        <w:rPr>
          <w:rFonts w:asciiTheme="majorBidi" w:eastAsiaTheme="minorEastAsia" w:hAnsiTheme="majorBidi"/>
        </w:rPr>
        <w:t xml:space="preserve"> + </w:t>
      </w:r>
      <m:oMath>
        <m:d>
          <m:dPr>
            <m:ctrlPr>
              <w:rPr>
                <w:rFonts w:ascii="Cambria Math" w:eastAsiaTheme="minorEastAsia" w:hAnsi="Cambria Math"/>
                <w:i/>
              </w:rPr>
            </m:ctrlPr>
          </m:dPr>
          <m:e>
            <m:sSub>
              <m:sSubPr>
                <m:ctrlPr>
                  <w:ins w:id="478" w:author="Georgia Salanti" w:date="2019-10-09T14:34:00Z">
                    <w:rPr>
                      <w:rFonts w:ascii="Cambria Math" w:eastAsiaTheme="minorEastAsia" w:hAnsi="Cambria Math"/>
                      <w:i/>
                    </w:rPr>
                  </w:ins>
                </m:ctrlPr>
              </m:sSubPr>
              <m:e>
                <m:r>
                  <w:ins w:id="479" w:author="Georgia Salanti" w:date="2019-10-09T14:34:00Z">
                    <w:rPr>
                      <w:rFonts w:ascii="Cambria Math" w:eastAsiaTheme="minorEastAsia" w:hAnsi="Cambria Math"/>
                    </w:rPr>
                    <m:t>B</m:t>
                  </w:ins>
                </m:r>
              </m:e>
              <m:sub>
                <m:r>
                  <w:ins w:id="480" w:author="Georgia Salanti" w:date="2019-10-09T14:34:00Z">
                    <w:rPr>
                      <w:rFonts w:ascii="Cambria Math" w:eastAsiaTheme="minorEastAsia" w:hAnsi="Cambria Math"/>
                    </w:rPr>
                    <m:t>2</m:t>
                  </w:ins>
                </m:r>
              </m:sub>
            </m:sSub>
            <m:sSubSup>
              <m:sSubSupPr>
                <m:ctrlPr>
                  <w:del w:id="481" w:author="Georgia Salanti" w:date="2019-10-09T14:34:00Z">
                    <w:rPr>
                      <w:rFonts w:ascii="Cambria Math" w:eastAsiaTheme="minorEastAsia" w:hAnsi="Cambria Math"/>
                      <w:i/>
                    </w:rPr>
                  </w:del>
                </m:ctrlPr>
              </m:sSubSupPr>
              <m:e>
                <m:r>
                  <w:del w:id="482" w:author="Georgia Salanti" w:date="2019-10-09T14:34:00Z">
                    <w:rPr>
                      <w:rFonts w:ascii="Cambria Math" w:eastAsiaTheme="minorEastAsia" w:hAnsi="Cambria Math"/>
                      <w:rPrChange w:id="483" w:author="Georgia Salanti" w:date="2019-10-09T14:33:00Z">
                        <w:rPr>
                          <w:rFonts w:eastAsiaTheme="minorEastAsia"/>
                        </w:rPr>
                      </w:rPrChange>
                    </w:rPr>
                    <m:t>β</m:t>
                  </w:del>
                </m:r>
              </m:e>
              <m:sub>
                <m:r>
                  <w:del w:id="484" w:author="Georgia Salanti" w:date="2019-10-09T14:34:00Z">
                    <w:rPr>
                      <w:rFonts w:ascii="Cambria Math" w:eastAsiaTheme="minorEastAsia" w:hAnsi="Cambria Math"/>
                      <w:rPrChange w:id="485" w:author="Georgia Salanti" w:date="2019-10-09T14:33:00Z">
                        <w:rPr>
                          <w:rFonts w:eastAsiaTheme="minorEastAsia"/>
                        </w:rPr>
                      </w:rPrChange>
                    </w:rPr>
                    <m:t>2</m:t>
                  </w:del>
                </m:r>
              </m:sub>
              <m:sup>
                <m:r>
                  <w:del w:id="486" w:author="Georgia Salanti" w:date="2019-10-09T14:34:00Z">
                    <w:rPr>
                      <w:rFonts w:ascii="Cambria Math" w:eastAsiaTheme="minorEastAsia" w:hAnsi="Cambria Math"/>
                      <w:rPrChange w:id="487" w:author="Georgia Salanti" w:date="2019-10-09T14:33:00Z">
                        <w:rPr>
                          <w:rFonts w:eastAsiaTheme="minorEastAsia"/>
                        </w:rPr>
                      </w:rPrChange>
                    </w:rPr>
                    <m:t>pooled</m:t>
                  </w:del>
                </m:r>
              </m:sup>
            </m:sSubSup>
            <m:r>
              <w:rPr>
                <w:rFonts w:ascii="Cambria Math" w:eastAsiaTheme="minorEastAsia" w:hAnsi="Cambria Math"/>
                <w:rPrChange w:id="488" w:author="Georgia Salanti" w:date="2019-10-09T14:33:00Z">
                  <w:rPr>
                    <w:rFonts w:eastAsiaTheme="minorEastAsia"/>
                  </w:rPr>
                </w:rPrChange>
              </w:rPr>
              <m:t>+2τ</m:t>
            </m:r>
          </m:e>
        </m:d>
        <m:r>
          <w:rPr>
            <w:rFonts w:ascii="Cambria Math" w:eastAsiaTheme="minorEastAsia" w:hAnsi="Cambria Math"/>
            <w:rPrChange w:id="489" w:author="Georgia Salanti" w:date="2019-10-09T14:33:00Z">
              <w:rPr>
                <w:rFonts w:eastAsiaTheme="minorEastAsia"/>
              </w:rPr>
            </w:rPrChange>
          </w:rPr>
          <m:t>× max(g</m:t>
        </m:r>
        <m:d>
          <m:dPr>
            <m:ctrlPr>
              <w:rPr>
                <w:rFonts w:ascii="Cambria Math" w:eastAsiaTheme="minorEastAsia" w:hAnsi="Cambria Math"/>
                <w:i/>
              </w:rPr>
            </m:ctrlPr>
          </m:dPr>
          <m:e>
            <m:r>
              <w:del w:id="490" w:author="Georgia Salanti" w:date="2019-10-09T14:34:00Z">
                <w:rPr>
                  <w:rFonts w:ascii="Cambria Math" w:hAnsi="Cambria Math"/>
                  <w:lang w:val="de-DE"/>
                  <w:rPrChange w:id="491" w:author="Georgia Salanti" w:date="2019-10-09T14:33:00Z">
                    <w:rPr>
                      <w:lang w:val="de-DE"/>
                    </w:rPr>
                  </w:rPrChange>
                </w:rPr>
                <m:t>doserang</m:t>
              </w:del>
            </m:r>
            <m:sSub>
              <m:sSubPr>
                <m:ctrlPr>
                  <w:del w:id="492" w:author="Georgia Salanti" w:date="2019-10-09T14:34:00Z">
                    <w:rPr>
                      <w:rFonts w:ascii="Cambria Math" w:hAnsi="Cambria Math"/>
                      <w:i/>
                      <w:lang w:val="de-DE"/>
                    </w:rPr>
                  </w:del>
                </m:ctrlPr>
              </m:sSubPr>
              <m:e>
                <m:r>
                  <w:del w:id="493" w:author="Georgia Salanti" w:date="2019-10-09T14:34:00Z">
                    <w:rPr>
                      <w:rFonts w:ascii="Cambria Math" w:hAnsi="Cambria Math"/>
                      <w:lang w:val="de-DE"/>
                      <w:rPrChange w:id="494" w:author="Georgia Salanti" w:date="2019-10-09T14:33:00Z">
                        <w:rPr>
                          <w:lang w:val="de-DE"/>
                        </w:rPr>
                      </w:rPrChange>
                    </w:rPr>
                    <m:t>e</m:t>
                  </w:del>
                </m:r>
              </m:e>
              <m:sub>
                <m:r>
                  <w:del w:id="495" w:author="Georgia Salanti" w:date="2019-10-09T14:34:00Z">
                    <w:rPr>
                      <w:rFonts w:ascii="Cambria Math" w:hAnsi="Cambria Math"/>
                      <w:lang w:val="en-US"/>
                      <w:rPrChange w:id="496" w:author="Georgia Salanti" w:date="2019-10-09T14:33:00Z">
                        <w:rPr>
                          <w:lang w:val="en-US"/>
                        </w:rPr>
                      </w:rPrChange>
                    </w:rPr>
                    <m:t>2</m:t>
                  </w:del>
                </m:r>
              </m:sub>
            </m:sSub>
            <m:r>
              <w:ins w:id="497" w:author="Georgia Salanti" w:date="2019-10-09T14:34:00Z">
                <w:rPr>
                  <w:rFonts w:ascii="Cambria Math" w:hAnsi="Cambria Math"/>
                  <w:lang w:val="de-DE"/>
                </w:rPr>
                <m:t>UD</m:t>
              </w:ins>
            </m:r>
            <m:ctrlPr>
              <w:rPr>
                <w:rFonts w:ascii="Cambria Math" w:hAnsi="Cambria Math"/>
                <w:i/>
                <w:lang w:val="de-DE"/>
              </w:rPr>
            </m:ctrlPr>
          </m:e>
        </m:d>
        <m:r>
          <w:ins w:id="498" w:author="Georgia Salanti" w:date="2019-10-09T14:34:00Z">
            <w:rPr>
              <w:rFonts w:ascii="Cambria Math" w:hAnsi="Cambria Math"/>
              <w:lang w:val="en-US"/>
              <w:rPrChange w:id="499" w:author="Microsoft Office User" w:date="2019-10-13T09:37:00Z">
                <w:rPr>
                  <w:rFonts w:ascii="Cambria Math" w:hAnsi="Cambria Math"/>
                  <w:lang w:val="de-DE"/>
                </w:rPr>
              </w:rPrChange>
            </w:rPr>
            <m:t>)</m:t>
          </w:ins>
        </m:r>
      </m:oMath>
      <w:r w:rsidR="00701E69" w:rsidRPr="00144159">
        <w:rPr>
          <w:rFonts w:asciiTheme="majorBidi" w:eastAsiaTheme="minorEastAsia" w:hAnsiTheme="majorBidi"/>
        </w:rPr>
        <w:t xml:space="preserve">. </w:t>
      </w:r>
    </w:p>
    <w:p w14:paraId="76AE58C4" w14:textId="77777777" w:rsidR="00E25CC3" w:rsidRDefault="00E25CC3" w:rsidP="00144159">
      <w:pPr>
        <w:rPr>
          <w:ins w:id="500" w:author="Microsoft Office User" w:date="2019-10-14T11:14:00Z"/>
          <w:rFonts w:asciiTheme="majorBidi" w:eastAsiaTheme="minorEastAsia" w:hAnsiTheme="majorBidi"/>
        </w:rPr>
      </w:pPr>
    </w:p>
    <w:p w14:paraId="6CB5DF9F" w14:textId="11296F01" w:rsidR="00687A34" w:rsidRDefault="00E25CC3" w:rsidP="00144159">
      <w:pPr>
        <w:rPr>
          <w:ins w:id="501" w:author="Georgia Salanti" w:date="2019-10-09T14:36:00Z"/>
          <w:rFonts w:asciiTheme="majorBidi" w:eastAsiaTheme="minorEastAsia" w:hAnsiTheme="majorBidi"/>
        </w:rPr>
      </w:pPr>
      <w:ins w:id="502" w:author="Microsoft Office User" w:date="2019-10-14T11:14:00Z">
        <w:r>
          <w:rPr>
            <w:rFonts w:asciiTheme="majorBidi" w:eastAsiaTheme="minorEastAsia" w:hAnsiTheme="majorBidi"/>
          </w:rPr>
          <w:t>Next</w:t>
        </w:r>
      </w:ins>
      <w:ins w:id="503" w:author="Microsoft Office User" w:date="2019-10-14T11:00:00Z">
        <w:r w:rsidR="00687A34">
          <w:rPr>
            <w:rFonts w:asciiTheme="majorBidi" w:eastAsiaTheme="minorEastAsia" w:hAnsiTheme="majorBidi"/>
          </w:rPr>
          <w:t xml:space="preserve">, </w:t>
        </w:r>
      </w:ins>
      <w:ins w:id="504" w:author="Microsoft Office User" w:date="2019-10-14T11:12:00Z">
        <w:r w:rsidR="00C23789">
          <w:rPr>
            <w:rFonts w:asciiTheme="majorBidi" w:eastAsiaTheme="minorEastAsia" w:hAnsiTheme="majorBidi"/>
          </w:rPr>
          <w:t xml:space="preserve">to ensure that </w:t>
        </w: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0</m:t>
              </m:r>
            </m:sub>
          </m:sSub>
        </m:oMath>
        <w:r w:rsidR="00C23789">
          <w:rPr>
            <w:rFonts w:asciiTheme="majorBidi" w:eastAsiaTheme="minorEastAsia" w:hAnsiTheme="majorBidi"/>
          </w:rPr>
          <w:t xml:space="preserve"> does not drop to </w:t>
        </w:r>
      </w:ins>
      <w:ins w:id="505" w:author="Microsoft Office User" w:date="2019-10-14T11:14:00Z">
        <w:r>
          <w:rPr>
            <w:rFonts w:asciiTheme="majorBidi" w:eastAsiaTheme="minorEastAsia" w:hAnsiTheme="majorBidi"/>
          </w:rPr>
          <w:t xml:space="preserve">a </w:t>
        </w:r>
      </w:ins>
      <w:ins w:id="506" w:author="Microsoft Office User" w:date="2019-10-14T11:12:00Z">
        <w:r w:rsidR="00C23789">
          <w:rPr>
            <w:rFonts w:asciiTheme="majorBidi" w:eastAsiaTheme="minorEastAsia" w:hAnsiTheme="majorBidi"/>
          </w:rPr>
          <w:t>value</w:t>
        </w:r>
      </w:ins>
      <w:ins w:id="507" w:author="Microsoft Office User" w:date="2019-10-14T11:14:00Z">
        <w:r>
          <w:rPr>
            <w:rFonts w:asciiTheme="majorBidi" w:eastAsiaTheme="minorEastAsia" w:hAnsiTheme="majorBidi"/>
          </w:rPr>
          <w:t xml:space="preserve"> so close to zero</w:t>
        </w:r>
      </w:ins>
      <w:ins w:id="508" w:author="Microsoft Office User" w:date="2019-10-14T11:12:00Z">
        <w:r w:rsidR="00C23789">
          <w:rPr>
            <w:rFonts w:asciiTheme="majorBidi" w:eastAsiaTheme="minorEastAsia" w:hAnsiTheme="majorBidi"/>
          </w:rPr>
          <w:t xml:space="preserve">, </w:t>
        </w:r>
      </w:ins>
      <w:ins w:id="509" w:author="Microsoft Office User" w:date="2019-10-14T11:00:00Z">
        <w:r w:rsidR="00687A34">
          <w:rPr>
            <w:rFonts w:asciiTheme="majorBidi" w:eastAsiaTheme="minorEastAsia" w:hAnsiTheme="majorBidi"/>
          </w:rPr>
          <w:t xml:space="preserve">we set 0.05 as a lower </w:t>
        </w:r>
      </w:ins>
      <w:ins w:id="510" w:author="Microsoft Office User" w:date="2019-10-14T11:09:00Z">
        <w:r w:rsidR="00687A34">
          <w:rPr>
            <w:rFonts w:asciiTheme="majorBidi" w:eastAsiaTheme="minorEastAsia" w:hAnsiTheme="majorBidi"/>
          </w:rPr>
          <w:t xml:space="preserve">bound for </w:t>
        </w: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0</m:t>
              </m:r>
            </m:sub>
          </m:sSub>
        </m:oMath>
      </w:ins>
      <w:ins w:id="511" w:author="Microsoft Office User" w:date="2019-10-14T11:13:00Z">
        <w:r w:rsidR="00C23789">
          <w:rPr>
            <w:rFonts w:asciiTheme="majorBidi" w:eastAsiaTheme="minorEastAsia" w:hAnsiTheme="majorBidi"/>
          </w:rPr>
          <w:t>. In that we avoid (to some extent)</w:t>
        </w:r>
      </w:ins>
      <w:ins w:id="512" w:author="Microsoft Office User" w:date="2019-10-14T11:10:00Z">
        <w:r w:rsidR="009426CF">
          <w:rPr>
            <w:rFonts w:asciiTheme="majorBidi" w:eastAsiaTheme="minorEastAsia" w:hAnsiTheme="majorBidi"/>
          </w:rPr>
          <w:t xml:space="preserve"> introducing zero cases for the reference dose effect.</w:t>
        </w:r>
      </w:ins>
      <w:ins w:id="513" w:author="Microsoft Office User" w:date="2019-10-14T11:11:00Z">
        <w:r w:rsidR="00C23789">
          <w:rPr>
            <w:rFonts w:asciiTheme="majorBidi" w:eastAsiaTheme="minorEastAsia" w:hAnsiTheme="majorBidi"/>
          </w:rPr>
          <w:t xml:space="preserve"> </w:t>
        </w:r>
      </w:ins>
    </w:p>
    <w:p w14:paraId="16164566" w14:textId="4F1AECAF" w:rsidR="00144159" w:rsidRDefault="00144159" w:rsidP="00144159">
      <w:pPr>
        <w:rPr>
          <w:ins w:id="514" w:author="Georgia Salanti" w:date="2019-10-09T14:36:00Z"/>
          <w:rFonts w:asciiTheme="majorBidi" w:eastAsiaTheme="minorEastAsia" w:hAnsiTheme="majorBidi"/>
        </w:rPr>
      </w:pPr>
    </w:p>
    <w:p w14:paraId="56F6CFC9" w14:textId="5A530CEE" w:rsidR="00144159" w:rsidRPr="00144159" w:rsidRDefault="00C20908">
      <w:pPr>
        <w:pStyle w:val="ListParagraph"/>
        <w:numPr>
          <w:ilvl w:val="0"/>
          <w:numId w:val="13"/>
        </w:numPr>
        <w:rPr>
          <w:rFonts w:asciiTheme="majorBidi" w:eastAsiaTheme="minorEastAsia" w:hAnsiTheme="majorBidi"/>
          <w:rPrChange w:id="515" w:author="Georgia Salanti" w:date="2019-10-09T14:36:00Z">
            <w:rPr/>
          </w:rPrChange>
        </w:rPr>
        <w:pPrChange w:id="516" w:author="Georgia Salanti" w:date="2019-10-09T14:36:00Z">
          <w:pPr>
            <w:pStyle w:val="ListParagraph"/>
            <w:numPr>
              <w:numId w:val="17"/>
            </w:numPr>
            <w:ind w:left="1440" w:hanging="360"/>
          </w:pPr>
        </w:pPrChange>
      </w:pPr>
      <w:ins w:id="517" w:author="Georgia Salanti" w:date="2019-10-09T14:38:00Z">
        <w:r>
          <w:rPr>
            <w:rFonts w:asciiTheme="majorBidi" w:eastAsiaTheme="minorEastAsia" w:hAnsiTheme="majorBidi"/>
          </w:rPr>
          <w:t xml:space="preserve">Re-estimate the study- and dose- specific </w:t>
        </w:r>
      </w:ins>
      <w:ins w:id="518" w:author="Georgia Salanti" w:date="2019-10-09T14:39:00Z">
        <w:r>
          <w:rPr>
            <w:rFonts w:asciiTheme="majorBidi" w:eastAsiaTheme="minorEastAsia" w:hAnsiTheme="majorBidi"/>
          </w:rPr>
          <w:t xml:space="preserve">relative treatment effects and the variance-covariance matrix. </w:t>
        </w:r>
      </w:ins>
    </w:p>
    <w:p w14:paraId="361B83DC" w14:textId="5AB633E5" w:rsidR="00422108" w:rsidRPr="009B25CE" w:rsidRDefault="00353EFC" w:rsidP="00107936">
      <w:pPr>
        <w:ind w:left="720"/>
        <w:rPr>
          <w:rFonts w:asciiTheme="majorBidi" w:eastAsiaTheme="minorEastAsia" w:hAnsiTheme="majorBidi" w:cstheme="majorBidi"/>
        </w:rPr>
        <w:pPrChange w:id="519" w:author="Microsoft Office User" w:date="2019-10-14T11:15:00Z">
          <w:pPr/>
        </w:pPrChange>
      </w:pPr>
      <w:r w:rsidRPr="009B25CE">
        <w:rPr>
          <w:rFonts w:asciiTheme="majorBidi" w:eastAsiaTheme="minorEastAsia" w:hAnsiTheme="majorBidi" w:cstheme="majorBidi"/>
        </w:rPr>
        <w:t xml:space="preserve">Finally, </w:t>
      </w:r>
      <w:r w:rsidR="00422108" w:rsidRPr="009B25CE">
        <w:rPr>
          <w:rFonts w:asciiTheme="majorBidi" w:eastAsiaTheme="minorEastAsia" w:hAnsiTheme="majorBidi" w:cstheme="majorBidi"/>
        </w:rPr>
        <w:t xml:space="preserve">we calculate the estimation of </w:t>
      </w:r>
      <w:r w:rsidR="0081578F">
        <w:rPr>
          <w:rFonts w:asciiTheme="majorBidi" w:eastAsiaTheme="minorEastAsia" w:hAnsiTheme="majorBidi" w:cstheme="majorBidi"/>
        </w:rPr>
        <w:t>the relative effects</w:t>
      </w:r>
    </w:p>
    <w:p w14:paraId="1D4374A7" w14:textId="570CA443" w:rsidR="007815C0" w:rsidRPr="009B25CE" w:rsidRDefault="00480409" w:rsidP="00422108">
      <w:pPr>
        <w:rPr>
          <w:rFonts w:asciiTheme="majorBidi" w:eastAsiaTheme="minorEastAsia" w:hAnsiTheme="majorBidi" w:cstheme="majorBidi"/>
        </w:rPr>
      </w:pPr>
      <m:oMathPara>
        <m:oMath>
          <m:sSub>
            <m:sSubPr>
              <m:ctrlPr>
                <w:ins w:id="520" w:author="Microsoft Office User" w:date="2019-10-14T11:20:00Z">
                  <w:rPr>
                    <w:rFonts w:ascii="Cambria Math" w:hAnsi="Cambria Math"/>
                    <w:i/>
                  </w:rPr>
                </w:ins>
              </m:ctrlPr>
            </m:sSubPr>
            <m:e>
              <m:acc>
                <m:accPr>
                  <m:ctrlPr>
                    <w:ins w:id="521" w:author="Microsoft Office User" w:date="2019-10-14T11:20:00Z">
                      <w:rPr>
                        <w:rFonts w:ascii="Cambria Math" w:hAnsi="Cambria Math"/>
                        <w:i/>
                      </w:rPr>
                    </w:ins>
                  </m:ctrlPr>
                </m:accPr>
                <m:e>
                  <m:r>
                    <w:ins w:id="522" w:author="Microsoft Office User" w:date="2019-10-14T11:20:00Z">
                      <w:rPr>
                        <w:rFonts w:ascii="Cambria Math" w:hAnsi="Cambria Math"/>
                      </w:rPr>
                      <m:t>OR</m:t>
                    </w:ins>
                  </m:r>
                </m:e>
              </m:acc>
            </m:e>
            <m:sub>
              <m:r>
                <w:ins w:id="523" w:author="Microsoft Office User" w:date="2019-10-14T11:20:00Z">
                  <w:rPr>
                    <w:rFonts w:ascii="Cambria Math" w:hAnsi="Cambria Math"/>
                  </w:rPr>
                  <m:t>ij</m:t>
                </w:ins>
              </m:r>
            </m:sub>
          </m:sSub>
          <w:commentRangeStart w:id="524"/>
          <m:acc>
            <m:accPr>
              <m:ctrlPr>
                <w:del w:id="525" w:author="Microsoft Office User" w:date="2019-10-14T11:20:00Z">
                  <w:rPr>
                    <w:rFonts w:ascii="Cambria Math" w:eastAsiaTheme="minorEastAsia" w:hAnsi="Cambria Math" w:cstheme="majorBidi"/>
                    <w:i/>
                  </w:rPr>
                </w:del>
              </m:ctrlPr>
            </m:accPr>
            <m:e>
              <m:r>
                <w:del w:id="526" w:author="Microsoft Office User" w:date="2019-10-14T11:17:00Z">
                  <w:rPr>
                    <w:rFonts w:ascii="Cambria Math" w:eastAsiaTheme="minorEastAsia" w:hAnsi="Cambria Math" w:cstheme="majorBidi"/>
                  </w:rPr>
                  <m:t>O</m:t>
                </w:del>
              </m:r>
            </m:e>
          </m:acc>
          <m:r>
            <w:rPr>
              <w:rFonts w:ascii="Cambria Math" w:eastAsiaTheme="minorEastAsia" w:hAnsi="Cambria Math" w:cstheme="majorBidi"/>
            </w:rPr>
            <m:t xml:space="preserve">= </m:t>
          </m:r>
          <m:f>
            <m:fPr>
              <m:ctrlPr>
                <w:rPr>
                  <w:rFonts w:ascii="Cambria Math" w:eastAsiaTheme="minorEastAsia" w:hAnsi="Cambria Math" w:cstheme="majorBidi"/>
                  <w:i/>
                </w:rPr>
              </m:ctrlPr>
            </m:fPr>
            <m:num>
              <m:acc>
                <m:accPr>
                  <m:ctrlPr>
                    <w:ins w:id="527" w:author="Microsoft Office User" w:date="2019-10-14T11:15:00Z">
                      <w:rPr>
                        <w:rFonts w:ascii="Cambria Math" w:eastAsiaTheme="minorEastAsia" w:hAnsi="Cambria Math" w:cstheme="majorBidi"/>
                        <w:i/>
                      </w:rPr>
                    </w:ins>
                  </m:ctrlPr>
                </m:accPr>
                <m:e>
                  <m:sSub>
                    <m:sSubPr>
                      <m:ctrlPr>
                        <w:ins w:id="528" w:author="Microsoft Office User" w:date="2019-10-14T11:15:00Z">
                          <w:rPr>
                            <w:rFonts w:ascii="Cambria Math" w:eastAsiaTheme="minorEastAsia" w:hAnsi="Cambria Math" w:cstheme="majorBidi"/>
                            <w:i/>
                          </w:rPr>
                        </w:ins>
                      </m:ctrlPr>
                    </m:sSubPr>
                    <m:e>
                      <m:r>
                        <w:ins w:id="529" w:author="Microsoft Office User" w:date="2019-10-14T11:15:00Z">
                          <w:rPr>
                            <w:rFonts w:ascii="Cambria Math" w:eastAsiaTheme="minorEastAsia" w:hAnsi="Cambria Math" w:cstheme="majorBidi"/>
                          </w:rPr>
                          <m:t>p</m:t>
                        </w:ins>
                      </m:r>
                    </m:e>
                    <m:sub>
                      <m:r>
                        <w:ins w:id="530" w:author="Microsoft Office User" w:date="2019-10-14T11:16:00Z">
                          <w:rPr>
                            <w:rFonts w:ascii="Cambria Math" w:eastAsiaTheme="minorEastAsia" w:hAnsi="Cambria Math" w:cstheme="majorBidi"/>
                          </w:rPr>
                          <m:t>ij</m:t>
                        </w:ins>
                      </m:r>
                    </m:sub>
                  </m:sSub>
                </m:e>
              </m:acc>
              <m:sSub>
                <m:sSubPr>
                  <m:ctrlPr>
                    <w:del w:id="531" w:author="Microsoft Office User" w:date="2019-10-14T11:15:00Z">
                      <w:rPr>
                        <w:rFonts w:ascii="Cambria Math" w:eastAsiaTheme="minorEastAsia" w:hAnsi="Cambria Math" w:cstheme="majorBidi"/>
                        <w:i/>
                      </w:rPr>
                    </w:del>
                  </m:ctrlPr>
                </m:sSubPr>
                <m:e>
                  <m:r>
                    <w:del w:id="532" w:author="Microsoft Office User" w:date="2019-10-14T11:15:00Z">
                      <w:rPr>
                        <w:rFonts w:ascii="Cambria Math" w:eastAsiaTheme="minorEastAsia" w:hAnsi="Cambria Math" w:cstheme="majorBidi"/>
                      </w:rPr>
                      <m:t>p</m:t>
                    </w:del>
                  </m:r>
                </m:e>
                <m:sub>
                  <m:r>
                    <w:del w:id="533" w:author="Microsoft Office User" w:date="2019-10-14T11:15:00Z">
                      <w:rPr>
                        <w:rFonts w:ascii="Cambria Math" w:eastAsiaTheme="minorEastAsia" w:hAnsi="Cambria Math" w:cstheme="majorBidi"/>
                      </w:rPr>
                      <m:t>1</m:t>
                    </w:del>
                  </m:r>
                </m:sub>
              </m:sSub>
              <m:r>
                <w:rPr>
                  <w:rFonts w:ascii="Cambria Math" w:eastAsiaTheme="minorEastAsia" w:hAnsi="Cambria Math" w:cstheme="majorBidi"/>
                </w:rPr>
                <m:t>(1-</m:t>
              </m:r>
              <m:acc>
                <m:accPr>
                  <m:ctrlPr>
                    <w:ins w:id="534" w:author="Microsoft Office User" w:date="2019-10-14T11:15:00Z">
                      <w:rPr>
                        <w:rFonts w:ascii="Cambria Math" w:eastAsiaTheme="minorEastAsia" w:hAnsi="Cambria Math" w:cstheme="majorBidi"/>
                        <w:i/>
                      </w:rPr>
                    </w:ins>
                  </m:ctrlPr>
                </m:accPr>
                <m:e>
                  <m:sSub>
                    <m:sSubPr>
                      <m:ctrlPr>
                        <w:ins w:id="535" w:author="Microsoft Office User" w:date="2019-10-14T11:15:00Z">
                          <w:rPr>
                            <w:rFonts w:ascii="Cambria Math" w:eastAsiaTheme="minorEastAsia" w:hAnsi="Cambria Math" w:cstheme="majorBidi"/>
                            <w:i/>
                          </w:rPr>
                        </w:ins>
                      </m:ctrlPr>
                    </m:sSubPr>
                    <m:e>
                      <m:r>
                        <w:ins w:id="536" w:author="Microsoft Office User" w:date="2019-10-14T11:15:00Z">
                          <w:rPr>
                            <w:rFonts w:ascii="Cambria Math" w:eastAsiaTheme="minorEastAsia" w:hAnsi="Cambria Math" w:cstheme="majorBidi"/>
                          </w:rPr>
                          <m:t>p</m:t>
                        </w:ins>
                      </m:r>
                    </m:e>
                    <m:sub>
                      <m:r>
                        <w:ins w:id="537" w:author="Microsoft Office User" w:date="2019-10-14T11:15:00Z">
                          <w:rPr>
                            <w:rFonts w:ascii="Cambria Math" w:eastAsiaTheme="minorEastAsia" w:hAnsi="Cambria Math" w:cstheme="majorBidi"/>
                          </w:rPr>
                          <m:t>0</m:t>
                        </w:ins>
                      </m:r>
                    </m:sub>
                  </m:sSub>
                </m:e>
              </m:acc>
              <m:sSub>
                <m:sSubPr>
                  <m:ctrlPr>
                    <w:del w:id="538" w:author="Microsoft Office User" w:date="2019-10-14T11:15:00Z">
                      <w:rPr>
                        <w:rFonts w:ascii="Cambria Math" w:eastAsiaTheme="minorEastAsia" w:hAnsi="Cambria Math" w:cstheme="majorBidi"/>
                        <w:i/>
                      </w:rPr>
                    </w:del>
                  </m:ctrlPr>
                </m:sSubPr>
                <m:e>
                  <m:r>
                    <w:del w:id="539" w:author="Microsoft Office User" w:date="2019-10-14T11:15:00Z">
                      <w:rPr>
                        <w:rFonts w:ascii="Cambria Math" w:eastAsiaTheme="minorEastAsia" w:hAnsi="Cambria Math" w:cstheme="majorBidi"/>
                      </w:rPr>
                      <m:t>p</m:t>
                    </w:del>
                  </m:r>
                </m:e>
                <m:sub>
                  <m:r>
                    <w:del w:id="540" w:author="Microsoft Office User" w:date="2019-10-14T11:15:00Z">
                      <w:rPr>
                        <w:rFonts w:ascii="Cambria Math" w:eastAsiaTheme="minorEastAsia" w:hAnsi="Cambria Math" w:cstheme="majorBidi"/>
                      </w:rPr>
                      <m:t>0</m:t>
                    </w:del>
                  </m:r>
                </m:sub>
              </m:sSub>
              <m:r>
                <w:rPr>
                  <w:rFonts w:ascii="Cambria Math" w:eastAsiaTheme="minorEastAsia" w:hAnsi="Cambria Math" w:cstheme="majorBidi"/>
                </w:rPr>
                <m:t>)</m:t>
              </m:r>
            </m:num>
            <m:den>
              <m:acc>
                <m:accPr>
                  <m:ctrlPr>
                    <w:ins w:id="541" w:author="Microsoft Office User" w:date="2019-10-14T11:15:00Z">
                      <w:rPr>
                        <w:rFonts w:ascii="Cambria Math" w:eastAsiaTheme="minorEastAsia" w:hAnsi="Cambria Math" w:cstheme="majorBidi"/>
                        <w:i/>
                      </w:rPr>
                    </w:ins>
                  </m:ctrlPr>
                </m:accPr>
                <m:e>
                  <m:sSub>
                    <m:sSubPr>
                      <m:ctrlPr>
                        <w:ins w:id="542" w:author="Microsoft Office User" w:date="2019-10-14T11:15:00Z">
                          <w:rPr>
                            <w:rFonts w:ascii="Cambria Math" w:eastAsiaTheme="minorEastAsia" w:hAnsi="Cambria Math" w:cstheme="majorBidi"/>
                            <w:i/>
                          </w:rPr>
                        </w:ins>
                      </m:ctrlPr>
                    </m:sSubPr>
                    <m:e>
                      <m:r>
                        <w:ins w:id="543" w:author="Microsoft Office User" w:date="2019-10-14T11:15:00Z">
                          <w:rPr>
                            <w:rFonts w:ascii="Cambria Math" w:eastAsiaTheme="minorEastAsia" w:hAnsi="Cambria Math" w:cstheme="majorBidi"/>
                          </w:rPr>
                          <m:t>p</m:t>
                        </w:ins>
                      </m:r>
                    </m:e>
                    <m:sub>
                      <m:r>
                        <w:ins w:id="544" w:author="Microsoft Office User" w:date="2019-10-14T11:15:00Z">
                          <w:rPr>
                            <w:rFonts w:ascii="Cambria Math" w:eastAsiaTheme="minorEastAsia" w:hAnsi="Cambria Math" w:cstheme="majorBidi"/>
                          </w:rPr>
                          <m:t>0</m:t>
                        </w:ins>
                      </m:r>
                    </m:sub>
                  </m:sSub>
                </m:e>
              </m:acc>
              <m:sSub>
                <m:sSubPr>
                  <m:ctrlPr>
                    <w:del w:id="545" w:author="Microsoft Office User" w:date="2019-10-14T11:15:00Z">
                      <w:rPr>
                        <w:rFonts w:ascii="Cambria Math" w:eastAsiaTheme="minorEastAsia" w:hAnsi="Cambria Math" w:cstheme="majorBidi"/>
                        <w:i/>
                      </w:rPr>
                    </w:del>
                  </m:ctrlPr>
                </m:sSubPr>
                <m:e>
                  <m:r>
                    <w:del w:id="546" w:author="Microsoft Office User" w:date="2019-10-14T11:15:00Z">
                      <w:rPr>
                        <w:rFonts w:ascii="Cambria Math" w:eastAsiaTheme="minorEastAsia" w:hAnsi="Cambria Math" w:cstheme="majorBidi"/>
                      </w:rPr>
                      <m:t>p</m:t>
                    </w:del>
                  </m:r>
                </m:e>
                <m:sub>
                  <m:r>
                    <w:del w:id="547" w:author="Microsoft Office User" w:date="2019-10-14T11:15:00Z">
                      <w:rPr>
                        <w:rFonts w:ascii="Cambria Math" w:eastAsiaTheme="minorEastAsia" w:hAnsi="Cambria Math" w:cstheme="majorBidi"/>
                      </w:rPr>
                      <m:t>0</m:t>
                    </w:del>
                  </m:r>
                </m:sub>
              </m:sSub>
              <m:r>
                <w:rPr>
                  <w:rFonts w:ascii="Cambria Math" w:eastAsiaTheme="minorEastAsia" w:hAnsi="Cambria Math" w:cstheme="majorBidi"/>
                </w:rPr>
                <m:t>(1-</m:t>
              </m:r>
              <m:acc>
                <m:accPr>
                  <m:ctrlPr>
                    <w:ins w:id="548" w:author="Microsoft Office User" w:date="2019-10-14T11:15:00Z">
                      <w:rPr>
                        <w:rFonts w:ascii="Cambria Math" w:eastAsiaTheme="minorEastAsia" w:hAnsi="Cambria Math" w:cstheme="majorBidi"/>
                        <w:i/>
                      </w:rPr>
                    </w:ins>
                  </m:ctrlPr>
                </m:accPr>
                <m:e>
                  <m:sSub>
                    <m:sSubPr>
                      <m:ctrlPr>
                        <w:ins w:id="549" w:author="Microsoft Office User" w:date="2019-10-14T11:15:00Z">
                          <w:rPr>
                            <w:rFonts w:ascii="Cambria Math" w:eastAsiaTheme="minorEastAsia" w:hAnsi="Cambria Math" w:cstheme="majorBidi"/>
                            <w:i/>
                          </w:rPr>
                        </w:ins>
                      </m:ctrlPr>
                    </m:sSubPr>
                    <m:e>
                      <m:r>
                        <w:ins w:id="550" w:author="Microsoft Office User" w:date="2019-10-14T11:15:00Z">
                          <w:rPr>
                            <w:rFonts w:ascii="Cambria Math" w:eastAsiaTheme="minorEastAsia" w:hAnsi="Cambria Math" w:cstheme="majorBidi"/>
                          </w:rPr>
                          <m:t>p</m:t>
                        </w:ins>
                      </m:r>
                    </m:e>
                    <m:sub>
                      <m:r>
                        <w:ins w:id="551" w:author="Microsoft Office User" w:date="2019-10-14T11:16:00Z">
                          <w:rPr>
                            <w:rFonts w:ascii="Cambria Math" w:eastAsiaTheme="minorEastAsia" w:hAnsi="Cambria Math" w:cstheme="majorBidi"/>
                          </w:rPr>
                          <m:t>ij</m:t>
                        </w:ins>
                      </m:r>
                    </m:sub>
                  </m:sSub>
                </m:e>
              </m:acc>
              <m:sSub>
                <m:sSubPr>
                  <m:ctrlPr>
                    <w:del w:id="552" w:author="Microsoft Office User" w:date="2019-10-14T11:15:00Z">
                      <w:rPr>
                        <w:rFonts w:ascii="Cambria Math" w:eastAsiaTheme="minorEastAsia" w:hAnsi="Cambria Math" w:cstheme="majorBidi"/>
                        <w:i/>
                      </w:rPr>
                    </w:del>
                  </m:ctrlPr>
                </m:sSubPr>
                <m:e>
                  <m:r>
                    <w:del w:id="553" w:author="Microsoft Office User" w:date="2019-10-14T11:15:00Z">
                      <w:rPr>
                        <w:rFonts w:ascii="Cambria Math" w:eastAsiaTheme="minorEastAsia" w:hAnsi="Cambria Math" w:cstheme="majorBidi"/>
                      </w:rPr>
                      <m:t>p</m:t>
                    </w:del>
                  </m:r>
                </m:e>
                <m:sub>
                  <m:r>
                    <w:del w:id="554" w:author="Microsoft Office User" w:date="2019-10-14T11:15:00Z">
                      <w:rPr>
                        <w:rFonts w:ascii="Cambria Math" w:eastAsiaTheme="minorEastAsia" w:hAnsi="Cambria Math" w:cstheme="majorBidi"/>
                      </w:rPr>
                      <m:t>1</m:t>
                    </w:del>
                  </m:r>
                </m:sub>
              </m:sSub>
              <m:r>
                <w:rPr>
                  <w:rFonts w:ascii="Cambria Math" w:eastAsiaTheme="minorEastAsia" w:hAnsi="Cambria Math" w:cstheme="majorBidi"/>
                </w:rPr>
                <m:t>)</m:t>
              </m:r>
            </m:den>
          </m:f>
        </m:oMath>
      </m:oMathPara>
    </w:p>
    <w:p w14:paraId="050D4EC0" w14:textId="78A70BE9" w:rsidR="00353EFC" w:rsidRPr="009B25CE" w:rsidRDefault="00480409" w:rsidP="00353EFC">
      <w:pPr>
        <w:rPr>
          <w:rFonts w:asciiTheme="majorBidi" w:eastAsiaTheme="minorEastAsia" w:hAnsiTheme="majorBidi" w:cstheme="majorBidi"/>
        </w:rPr>
      </w:pPr>
      <m:oMathPara>
        <m:oMath>
          <m:sSub>
            <m:sSubPr>
              <m:ctrlPr>
                <w:ins w:id="555" w:author="Microsoft Office User" w:date="2019-10-14T11:21:00Z">
                  <w:rPr>
                    <w:rFonts w:ascii="Cambria Math" w:hAnsi="Cambria Math"/>
                    <w:i/>
                  </w:rPr>
                </w:ins>
              </m:ctrlPr>
            </m:sSubPr>
            <m:e>
              <m:acc>
                <m:accPr>
                  <m:ctrlPr>
                    <w:ins w:id="556" w:author="Microsoft Office User" w:date="2019-10-14T11:21:00Z">
                      <w:rPr>
                        <w:rFonts w:ascii="Cambria Math" w:hAnsi="Cambria Math"/>
                        <w:i/>
                      </w:rPr>
                    </w:ins>
                  </m:ctrlPr>
                </m:accPr>
                <m:e>
                  <m:r>
                    <w:ins w:id="557" w:author="Microsoft Office User" w:date="2019-10-14T11:21:00Z">
                      <w:rPr>
                        <w:rFonts w:ascii="Cambria Math" w:hAnsi="Cambria Math"/>
                      </w:rPr>
                      <m:t>R</m:t>
                    </w:ins>
                  </m:r>
                  <w:bookmarkStart w:id="558" w:name="_GoBack"/>
                  <w:bookmarkEnd w:id="558"/>
                  <m:r>
                    <w:ins w:id="559" w:author="Microsoft Office User" w:date="2019-10-14T11:21:00Z">
                      <w:rPr>
                        <w:rFonts w:ascii="Cambria Math" w:hAnsi="Cambria Math"/>
                      </w:rPr>
                      <m:t>R</m:t>
                    </w:ins>
                  </m:r>
                </m:e>
              </m:acc>
            </m:e>
            <m:sub>
              <m:r>
                <w:ins w:id="560" w:author="Microsoft Office User" w:date="2019-10-14T11:21:00Z">
                  <w:rPr>
                    <w:rFonts w:ascii="Cambria Math" w:hAnsi="Cambria Math"/>
                  </w:rPr>
                  <m:t>ij</m:t>
                </w:ins>
              </m:r>
            </m:sub>
          </m:sSub>
          <m:acc>
            <m:accPr>
              <m:ctrlPr>
                <w:del w:id="561" w:author="Microsoft Office User" w:date="2019-10-14T11:21:00Z">
                  <w:rPr>
                    <w:rFonts w:ascii="Cambria Math" w:eastAsiaTheme="minorEastAsia" w:hAnsi="Cambria Math" w:cstheme="majorBidi"/>
                    <w:i/>
                  </w:rPr>
                </w:del>
              </m:ctrlPr>
            </m:accPr>
            <m:e>
              <m:r>
                <w:del w:id="562" w:author="Microsoft Office User" w:date="2019-10-14T11:21:00Z">
                  <w:rPr>
                    <w:rFonts w:ascii="Cambria Math" w:eastAsiaTheme="minorEastAsia" w:hAnsi="Cambria Math" w:cstheme="majorBidi"/>
                  </w:rPr>
                  <m:t>R</m:t>
                </w:del>
              </m:r>
            </m:e>
          </m:acc>
          <m:r>
            <w:rPr>
              <w:rFonts w:ascii="Cambria Math" w:eastAsiaTheme="minorEastAsia" w:hAnsi="Cambria Math" w:cstheme="majorBidi"/>
            </w:rPr>
            <m:t xml:space="preserve">= </m:t>
          </m:r>
          <m:f>
            <m:fPr>
              <m:ctrlPr>
                <w:rPr>
                  <w:rFonts w:ascii="Cambria Math" w:eastAsiaTheme="minorEastAsia" w:hAnsi="Cambria Math" w:cstheme="majorBidi"/>
                  <w:i/>
                </w:rPr>
              </m:ctrlPr>
            </m:fPr>
            <m:num>
              <m:acc>
                <m:accPr>
                  <m:ctrlPr>
                    <w:ins w:id="563" w:author="Microsoft Office User" w:date="2019-10-14T11:16:00Z">
                      <w:rPr>
                        <w:rFonts w:ascii="Cambria Math" w:eastAsiaTheme="minorEastAsia" w:hAnsi="Cambria Math" w:cstheme="majorBidi"/>
                        <w:i/>
                      </w:rPr>
                    </w:ins>
                  </m:ctrlPr>
                </m:accPr>
                <m:e>
                  <m:sSub>
                    <m:sSubPr>
                      <m:ctrlPr>
                        <w:ins w:id="564" w:author="Microsoft Office User" w:date="2019-10-14T11:16:00Z">
                          <w:rPr>
                            <w:rFonts w:ascii="Cambria Math" w:eastAsiaTheme="minorEastAsia" w:hAnsi="Cambria Math" w:cstheme="majorBidi"/>
                            <w:i/>
                          </w:rPr>
                        </w:ins>
                      </m:ctrlPr>
                    </m:sSubPr>
                    <m:e>
                      <m:r>
                        <w:ins w:id="565" w:author="Microsoft Office User" w:date="2019-10-14T11:16:00Z">
                          <w:rPr>
                            <w:rFonts w:ascii="Cambria Math" w:eastAsiaTheme="minorEastAsia" w:hAnsi="Cambria Math" w:cstheme="majorBidi"/>
                          </w:rPr>
                          <m:t>p</m:t>
                        </w:ins>
                      </m:r>
                    </m:e>
                    <m:sub>
                      <m:r>
                        <w:ins w:id="566" w:author="Microsoft Office User" w:date="2019-10-14T11:16:00Z">
                          <w:rPr>
                            <w:rFonts w:ascii="Cambria Math" w:eastAsiaTheme="minorEastAsia" w:hAnsi="Cambria Math" w:cstheme="majorBidi"/>
                          </w:rPr>
                          <m:t>ij</m:t>
                        </w:ins>
                      </m:r>
                    </m:sub>
                  </m:sSub>
                </m:e>
              </m:acc>
              <m:sSub>
                <m:sSubPr>
                  <m:ctrlPr>
                    <w:del w:id="567" w:author="Microsoft Office User" w:date="2019-10-14T11:16:00Z">
                      <w:rPr>
                        <w:rFonts w:ascii="Cambria Math" w:eastAsiaTheme="minorEastAsia" w:hAnsi="Cambria Math" w:cstheme="majorBidi"/>
                        <w:i/>
                      </w:rPr>
                    </w:del>
                  </m:ctrlPr>
                </m:sSubPr>
                <m:e>
                  <m:r>
                    <w:del w:id="568" w:author="Microsoft Office User" w:date="2019-10-14T11:16:00Z">
                      <w:rPr>
                        <w:rFonts w:ascii="Cambria Math" w:eastAsiaTheme="minorEastAsia" w:hAnsi="Cambria Math" w:cstheme="majorBidi"/>
                      </w:rPr>
                      <m:t>p</m:t>
                    </w:del>
                  </m:r>
                </m:e>
                <m:sub>
                  <m:r>
                    <w:del w:id="569" w:author="Microsoft Office User" w:date="2019-10-14T11:16:00Z">
                      <w:rPr>
                        <w:rFonts w:ascii="Cambria Math" w:eastAsiaTheme="minorEastAsia" w:hAnsi="Cambria Math" w:cstheme="majorBidi"/>
                      </w:rPr>
                      <m:t>1</m:t>
                    </w:del>
                  </m:r>
                </m:sub>
              </m:sSub>
            </m:num>
            <m:den>
              <m:acc>
                <m:accPr>
                  <m:ctrlPr>
                    <w:ins w:id="570" w:author="Microsoft Office User" w:date="2019-10-14T11:16:00Z">
                      <w:rPr>
                        <w:rFonts w:ascii="Cambria Math" w:eastAsiaTheme="minorEastAsia" w:hAnsi="Cambria Math" w:cstheme="majorBidi"/>
                        <w:i/>
                      </w:rPr>
                    </w:ins>
                  </m:ctrlPr>
                </m:accPr>
                <m:e>
                  <m:sSub>
                    <m:sSubPr>
                      <m:ctrlPr>
                        <w:ins w:id="571" w:author="Microsoft Office User" w:date="2019-10-14T11:16:00Z">
                          <w:rPr>
                            <w:rFonts w:ascii="Cambria Math" w:eastAsiaTheme="minorEastAsia" w:hAnsi="Cambria Math" w:cstheme="majorBidi"/>
                            <w:i/>
                          </w:rPr>
                        </w:ins>
                      </m:ctrlPr>
                    </m:sSubPr>
                    <m:e>
                      <m:r>
                        <w:ins w:id="572" w:author="Microsoft Office User" w:date="2019-10-14T11:16:00Z">
                          <w:rPr>
                            <w:rFonts w:ascii="Cambria Math" w:eastAsiaTheme="minorEastAsia" w:hAnsi="Cambria Math" w:cstheme="majorBidi"/>
                          </w:rPr>
                          <m:t>p</m:t>
                        </w:ins>
                      </m:r>
                    </m:e>
                    <m:sub>
                      <m:r>
                        <w:ins w:id="573" w:author="Microsoft Office User" w:date="2019-10-14T11:16:00Z">
                          <w:rPr>
                            <w:rFonts w:ascii="Cambria Math" w:eastAsiaTheme="minorEastAsia" w:hAnsi="Cambria Math" w:cstheme="majorBidi"/>
                          </w:rPr>
                          <m:t>0</m:t>
                        </w:ins>
                      </m:r>
                    </m:sub>
                  </m:sSub>
                </m:e>
              </m:acc>
              <m:sSub>
                <m:sSubPr>
                  <m:ctrlPr>
                    <w:del w:id="574" w:author="Microsoft Office User" w:date="2019-10-14T11:16:00Z">
                      <w:rPr>
                        <w:rFonts w:ascii="Cambria Math" w:eastAsiaTheme="minorEastAsia" w:hAnsi="Cambria Math" w:cstheme="majorBidi"/>
                        <w:i/>
                      </w:rPr>
                    </w:del>
                  </m:ctrlPr>
                </m:sSubPr>
                <m:e>
                  <m:r>
                    <w:del w:id="575" w:author="Microsoft Office User" w:date="2019-10-14T11:16:00Z">
                      <w:rPr>
                        <w:rFonts w:ascii="Cambria Math" w:eastAsiaTheme="minorEastAsia" w:hAnsi="Cambria Math" w:cstheme="majorBidi"/>
                      </w:rPr>
                      <m:t>p</m:t>
                    </w:del>
                  </m:r>
                </m:e>
                <m:sub>
                  <m:r>
                    <w:del w:id="576" w:author="Microsoft Office User" w:date="2019-10-14T11:16:00Z">
                      <w:rPr>
                        <w:rFonts w:ascii="Cambria Math" w:eastAsiaTheme="minorEastAsia" w:hAnsi="Cambria Math" w:cstheme="majorBidi"/>
                      </w:rPr>
                      <m:t>0</m:t>
                    </w:del>
                  </m:r>
                </m:sub>
              </m:sSub>
            </m:den>
          </m:f>
          <w:commentRangeEnd w:id="524"/>
          <m:r>
            <m:rPr>
              <m:sty m:val="p"/>
            </m:rPr>
            <w:rPr>
              <w:rStyle w:val="CommentReference"/>
            </w:rPr>
            <w:commentReference w:id="524"/>
          </m:r>
        </m:oMath>
      </m:oMathPara>
    </w:p>
    <w:p w14:paraId="5217DF1D" w14:textId="33DCF669" w:rsidR="00066297" w:rsidRPr="009B25CE" w:rsidRDefault="00107936" w:rsidP="00107936">
      <w:pPr>
        <w:ind w:left="720"/>
        <w:rPr>
          <w:rFonts w:asciiTheme="majorBidi" w:eastAsiaTheme="minorEastAsia" w:hAnsiTheme="majorBidi" w:cstheme="majorBidi"/>
        </w:rPr>
        <w:pPrChange w:id="577" w:author="Microsoft Office User" w:date="2019-10-14T11:15:00Z">
          <w:pPr/>
        </w:pPrChange>
      </w:pPr>
      <w:ins w:id="578" w:author="Microsoft Office User" w:date="2019-10-14T11:16:00Z">
        <w:r>
          <w:rPr>
            <w:rFonts w:asciiTheme="majorBidi" w:eastAsiaTheme="minorEastAsia" w:hAnsiTheme="majorBidi" w:cstheme="majorBidi"/>
          </w:rPr>
          <w:t xml:space="preserve">Where </w:t>
        </w:r>
      </w:ins>
      <m:oMath>
        <m:acc>
          <m:accPr>
            <m:ctrlPr>
              <w:ins w:id="579" w:author="Microsoft Office User" w:date="2019-10-14T11:18:00Z">
                <w:rPr>
                  <w:rFonts w:ascii="Cambria Math" w:eastAsiaTheme="minorEastAsia" w:hAnsi="Cambria Math" w:cstheme="majorBidi"/>
                  <w:i/>
                </w:rPr>
              </w:ins>
            </m:ctrlPr>
          </m:accPr>
          <m:e>
            <m:r>
              <w:ins w:id="580" w:author="Microsoft Office User" w:date="2019-10-14T11:18:00Z">
                <w:rPr>
                  <w:rFonts w:ascii="Cambria Math" w:eastAsiaTheme="minorEastAsia" w:hAnsi="Cambria Math" w:cstheme="majorBidi"/>
                </w:rPr>
                <m:t>p</m:t>
              </w:ins>
            </m:r>
          </m:e>
        </m:acc>
        <m:r>
          <w:ins w:id="581" w:author="Microsoft Office User" w:date="2019-10-14T11:18:00Z">
            <w:rPr>
              <w:rFonts w:ascii="Cambria Math" w:eastAsiaTheme="minorEastAsia" w:hAnsi="Cambria Math" w:cstheme="majorBidi"/>
            </w:rPr>
            <m:t>=r/n</m:t>
          </w:ins>
        </m:r>
      </m:oMath>
      <w:del w:id="582" w:author="Microsoft Office User" w:date="2019-10-14T11:17:00Z">
        <w:r w:rsidR="00353EFC" w:rsidRPr="009B25CE" w:rsidDel="00DF0A71">
          <w:rPr>
            <w:rFonts w:asciiTheme="majorBidi" w:eastAsiaTheme="minorEastAsia" w:hAnsiTheme="majorBidi" w:cstheme="majorBidi"/>
          </w:rPr>
          <w:delText>and</w:delText>
        </w:r>
      </w:del>
      <w:ins w:id="583" w:author="Microsoft Office User" w:date="2019-10-14T11:18:00Z">
        <w:r w:rsidR="00DF0A71">
          <w:rPr>
            <w:rFonts w:asciiTheme="majorBidi" w:eastAsiaTheme="minorEastAsia" w:hAnsiTheme="majorBidi" w:cstheme="majorBidi"/>
          </w:rPr>
          <w:t xml:space="preserve">, then </w:t>
        </w:r>
      </w:ins>
      <w:del w:id="584" w:author="Microsoft Office User" w:date="2019-10-14T11:18:00Z">
        <w:r w:rsidR="00353EFC" w:rsidRPr="009B25CE" w:rsidDel="00DF0A71">
          <w:rPr>
            <w:rFonts w:asciiTheme="majorBidi" w:eastAsiaTheme="minorEastAsia" w:hAnsiTheme="majorBidi" w:cstheme="majorBidi"/>
          </w:rPr>
          <w:delText xml:space="preserve"> </w:delText>
        </w:r>
      </w:del>
      <w:r w:rsidR="00353EFC" w:rsidRPr="009B25CE">
        <w:rPr>
          <w:rFonts w:asciiTheme="majorBidi" w:eastAsiaTheme="minorEastAsia" w:hAnsiTheme="majorBidi" w:cstheme="majorBidi"/>
        </w:rPr>
        <w:t>its corresponding</w:t>
      </w:r>
      <w:r w:rsidR="00066297" w:rsidRPr="009B25CE">
        <w:rPr>
          <w:rFonts w:asciiTheme="majorBidi" w:eastAsiaTheme="minorEastAsia" w:hAnsiTheme="majorBidi" w:cstheme="majorBidi"/>
        </w:rPr>
        <w:t xml:space="preserve"> variance</w:t>
      </w:r>
      <w:r w:rsidR="00353EFC" w:rsidRPr="009B25CE">
        <w:rPr>
          <w:rFonts w:asciiTheme="majorBidi" w:eastAsiaTheme="minorEastAsia" w:hAnsiTheme="majorBidi" w:cstheme="majorBidi"/>
        </w:rPr>
        <w:t>s</w:t>
      </w:r>
      <w:r w:rsidR="00066297" w:rsidRPr="009B25CE">
        <w:rPr>
          <w:rFonts w:asciiTheme="majorBidi" w:eastAsiaTheme="minorEastAsia" w:hAnsiTheme="majorBidi" w:cstheme="majorBidi"/>
        </w:rPr>
        <w:t xml:space="preserve"> </w:t>
      </w:r>
      <w:ins w:id="585" w:author="Microsoft Office User" w:date="2019-10-14T11:18:00Z">
        <w:r w:rsidR="007A718F">
          <w:rPr>
            <w:rFonts w:asciiTheme="majorBidi" w:eastAsiaTheme="minorEastAsia" w:hAnsiTheme="majorBidi" w:cstheme="majorBidi"/>
          </w:rPr>
          <w:t>are</w:t>
        </w:r>
      </w:ins>
    </w:p>
    <w:p w14:paraId="42A24FE9" w14:textId="64A95034" w:rsidR="007D1E4E" w:rsidRPr="009B25CE" w:rsidRDefault="007D1E4E" w:rsidP="009B25CE">
      <w:pPr>
        <w:pStyle w:val="ListParagraph"/>
        <w:rPr>
          <w:rFonts w:asciiTheme="majorBidi" w:hAnsiTheme="majorBidi"/>
        </w:rPr>
      </w:pPr>
      <w:commentRangeStart w:id="586"/>
      <m:oMathPara>
        <m:oMath>
          <m:r>
            <w:rPr>
              <w:rFonts w:ascii="Cambria Math" w:hAnsi="Cambria Math"/>
              <w:sz w:val="24"/>
              <w:szCs w:val="24"/>
            </w:rPr>
            <m:t>var</m:t>
          </m:r>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OR</m:t>
                          </m:r>
                        </m:e>
                      </m:acc>
                    </m:e>
                    <m:sub>
                      <m:r>
                        <w:rPr>
                          <w:rFonts w:ascii="Cambria Math" w:hAnsi="Cambria Math"/>
                          <w:sz w:val="24"/>
                          <w:szCs w:val="24"/>
                        </w:rPr>
                        <m:t>ij</m:t>
                      </m:r>
                    </m:sub>
                  </m:sSub>
                </m:e>
              </m:func>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i0</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i0</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den>
          </m:f>
          <w:commentRangeEnd w:id="586"/>
          <m:r>
            <m:rPr>
              <m:sty m:val="p"/>
            </m:rPr>
            <w:rPr>
              <w:rStyle w:val="CommentReference"/>
              <w:rFonts w:ascii="Cambria Math" w:eastAsiaTheme="minorHAnsi" w:hAnsi="Cambria Math"/>
              <w:sz w:val="24"/>
              <w:szCs w:val="24"/>
            </w:rPr>
            <w:commentReference w:id="586"/>
          </m:r>
        </m:oMath>
      </m:oMathPara>
    </w:p>
    <w:p w14:paraId="7A5DEB21" w14:textId="7A2C4D5B" w:rsidR="006218A6" w:rsidRPr="009B25CE" w:rsidRDefault="00066297" w:rsidP="009B14B1">
      <w:pPr>
        <w:pStyle w:val="ListParagraph"/>
        <w:rPr>
          <w:rFonts w:asciiTheme="majorBidi" w:hAnsiTheme="majorBidi"/>
          <w:sz w:val="24"/>
          <w:szCs w:val="24"/>
        </w:rPr>
      </w:pPr>
      <w:commentRangeStart w:id="587"/>
      <m:oMathPara>
        <m:oMath>
          <m:r>
            <w:rPr>
              <w:rFonts w:ascii="Cambria Math" w:hAnsi="Cambria Math"/>
              <w:sz w:val="24"/>
              <w:szCs w:val="24"/>
            </w:rPr>
            <m:t>var</m:t>
          </m:r>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RR</m:t>
                          </m:r>
                        </m:e>
                      </m:acc>
                    </m:e>
                    <m:sub>
                      <m:r>
                        <w:rPr>
                          <w:rFonts w:ascii="Cambria Math" w:hAnsi="Cambria Math"/>
                          <w:sz w:val="24"/>
                          <w:szCs w:val="24"/>
                        </w:rPr>
                        <m:t>ij</m:t>
                      </m:r>
                    </m:sub>
                  </m:sSub>
                </m:e>
              </m:func>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i0</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i0</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den>
          </m:f>
          <w:commentRangeEnd w:id="587"/>
          <m:r>
            <m:rPr>
              <m:sty m:val="p"/>
            </m:rPr>
            <w:rPr>
              <w:rStyle w:val="CommentReference"/>
              <w:rFonts w:ascii="Cambria Math" w:eastAsiaTheme="minorHAnsi" w:hAnsi="Cambria Math"/>
              <w:sz w:val="24"/>
              <w:szCs w:val="24"/>
            </w:rPr>
            <w:commentReference w:id="587"/>
          </m:r>
        </m:oMath>
      </m:oMathPara>
    </w:p>
    <w:p w14:paraId="78541F76" w14:textId="190CDCA6" w:rsidR="00C20908" w:rsidRDefault="00C20908" w:rsidP="0089118B">
      <w:pPr>
        <w:pStyle w:val="Heading3"/>
        <w:rPr>
          <w:ins w:id="588" w:author="Georgia Salanti" w:date="2019-10-09T14:42:00Z"/>
        </w:rPr>
        <w:pPrChange w:id="589" w:author="Microsoft Office User" w:date="2019-10-14T09:27:00Z">
          <w:pPr/>
        </w:pPrChange>
      </w:pPr>
      <w:ins w:id="590" w:author="Georgia Salanti" w:date="2019-10-09T14:42:00Z">
        <w:r>
          <w:t xml:space="preserve">Estimands, methods and performance </w:t>
        </w:r>
      </w:ins>
    </w:p>
    <w:p w14:paraId="4703308E" w14:textId="0C49FAE3" w:rsidR="00BC55A5" w:rsidDel="0090339F" w:rsidRDefault="0028157E" w:rsidP="00BC55A5">
      <w:pPr>
        <w:rPr>
          <w:del w:id="591" w:author="Georgia Salanti" w:date="2019-10-09T14:55:00Z"/>
          <w:rFonts w:eastAsiaTheme="minorEastAsia"/>
        </w:rPr>
      </w:pPr>
      <w:del w:id="592" w:author="Georgia Salanti" w:date="2019-10-09T14:43:00Z">
        <w:r w:rsidRPr="009B25CE" w:rsidDel="00C20908">
          <w:rPr>
            <w:rFonts w:eastAsiaTheme="minorEastAsia"/>
            <w:b/>
            <w:bCs/>
            <w:u w:val="single"/>
          </w:rPr>
          <w:delText>Estimands:</w:delText>
        </w:r>
        <w:r w:rsidDel="00C20908">
          <w:rPr>
            <w:rFonts w:eastAsiaTheme="minorEastAsia"/>
          </w:rPr>
          <w:delText xml:space="preserve"> </w:delText>
        </w:r>
      </w:del>
      <w:ins w:id="593" w:author="Georgia Salanti" w:date="2019-10-09T14:43:00Z">
        <w:r w:rsidR="00C20908">
          <w:rPr>
            <w:rFonts w:eastAsiaTheme="minorEastAsia"/>
          </w:rPr>
          <w:t>O</w:t>
        </w:r>
      </w:ins>
      <w:del w:id="594" w:author="Georgia Salanti" w:date="2019-10-09T14:43:00Z">
        <w:r w:rsidDel="00C20908">
          <w:rPr>
            <w:rFonts w:eastAsiaTheme="minorEastAsia"/>
          </w:rPr>
          <w:delText>o</w:delText>
        </w:r>
      </w:del>
      <w:r>
        <w:rPr>
          <w:rFonts w:eastAsiaTheme="minorEastAsia"/>
        </w:rPr>
        <w:t xml:space="preserve">ur target estimand is   </w:t>
      </w:r>
      <m:oMath>
        <m:sSub>
          <m:sSubPr>
            <m:ctrlPr>
              <w:rPr>
                <w:rFonts w:ascii="Cambria Math" w:eastAsiaTheme="minorEastAsia" w:hAnsi="Cambria Math" w:cstheme="majorBidi"/>
                <w:i/>
              </w:rPr>
            </m:ctrlPr>
          </m:sSubPr>
          <m:e>
            <m:r>
              <w:ins w:id="595" w:author="Georgia Salanti" w:date="2019-10-09T14:56:00Z">
                <m:rPr>
                  <m:sty m:val="bi"/>
                </m:rPr>
                <w:rPr>
                  <w:rFonts w:ascii="Cambria Math" w:eastAsiaTheme="minorEastAsia" w:hAnsi="Cambria Math" w:cstheme="majorBidi"/>
                </w:rPr>
                <m:t>B</m:t>
              </w:ins>
            </m:r>
            <m:r>
              <w:del w:id="596" w:author="Georgia Salanti" w:date="2019-10-09T14:56:00Z">
                <m:rPr>
                  <m:sty m:val="bi"/>
                </m:rPr>
                <w:rPr>
                  <w:rFonts w:ascii="Cambria Math" w:eastAsiaTheme="minorEastAsia" w:hAnsi="Cambria Math" w:cstheme="majorBidi"/>
                </w:rPr>
                <m:t>β</m:t>
              </w:del>
            </m:r>
            <m:r>
              <w:rPr>
                <w:rFonts w:ascii="Cambria Math" w:eastAsiaTheme="minorEastAsia" w:hAnsi="Cambria Math" w:cstheme="majorBidi"/>
              </w:rPr>
              <m:t>=(</m:t>
            </m:r>
            <m:sSub>
              <m:sSubPr>
                <m:ctrlPr>
                  <w:rPr>
                    <w:rFonts w:ascii="Cambria Math" w:eastAsiaTheme="minorEastAsia" w:hAnsi="Cambria Math" w:cstheme="majorBidi"/>
                    <w:i/>
                  </w:rPr>
                </m:ctrlPr>
              </m:sSubPr>
              <m:e>
                <m:r>
                  <w:ins w:id="597" w:author="Georgia Salanti" w:date="2019-10-09T14:47:00Z">
                    <w:rPr>
                      <w:rFonts w:ascii="Cambria Math" w:eastAsiaTheme="minorEastAsia" w:hAnsi="Cambria Math" w:cstheme="majorBidi"/>
                    </w:rPr>
                    <m:t>B</m:t>
                  </w:ins>
                </m:r>
                <m:r>
                  <w:del w:id="598" w:author="Georgia Salanti" w:date="2019-10-09T14:46:00Z">
                    <w:rPr>
                      <w:rFonts w:ascii="Cambria Math" w:eastAsiaTheme="minorEastAsia" w:hAnsi="Cambria Math" w:cstheme="majorBidi"/>
                    </w:rPr>
                    <m:t>β</m:t>
                  </w:del>
                </m:r>
              </m:e>
              <m:sub>
                <m:r>
                  <w:rPr>
                    <w:rFonts w:ascii="Cambria Math" w:eastAsiaTheme="minorEastAsia" w:hAnsi="Cambria Math" w:cstheme="majorBidi"/>
                  </w:rPr>
                  <m:t>1</m:t>
                </m:r>
              </m:sub>
            </m:sSub>
            <m:r>
              <w:rPr>
                <w:rFonts w:ascii="Cambria Math" w:eastAsiaTheme="minorEastAsia" w:hAnsi="Cambria Math" w:cstheme="majorBidi"/>
              </w:rPr>
              <m:t>,</m:t>
            </m:r>
            <m:r>
              <w:ins w:id="599" w:author="Georgia Salanti" w:date="2019-10-09T14:47:00Z">
                <w:rPr>
                  <w:rFonts w:ascii="Cambria Math" w:eastAsiaTheme="minorEastAsia" w:hAnsi="Cambria Math" w:cstheme="majorBidi"/>
                </w:rPr>
                <m:t xml:space="preserve"> </m:t>
              </w:ins>
            </m:r>
            <m:r>
              <w:del w:id="600" w:author="Georgia Salanti" w:date="2019-10-09T14:47:00Z">
                <w:rPr>
                  <w:rFonts w:ascii="Cambria Math" w:eastAsiaTheme="minorEastAsia" w:hAnsi="Cambria Math" w:cstheme="majorBidi"/>
                </w:rPr>
                <m:t xml:space="preserve"> …,</m:t>
              </w:del>
            </m:r>
            <m:r>
              <w:ins w:id="601" w:author="Georgia Salanti" w:date="2019-10-09T14:47:00Z">
                <w:rPr>
                  <w:rFonts w:ascii="Cambria Math" w:eastAsiaTheme="minorEastAsia" w:hAnsi="Cambria Math" w:cstheme="majorBidi"/>
                </w:rPr>
                <m:t>B</m:t>
              </w:ins>
            </m:r>
            <w:commentRangeStart w:id="602"/>
            <w:commentRangeEnd w:id="602"/>
            <m:r>
              <w:ins w:id="603" w:author="Georgia Salanti" w:date="2019-10-09T14:47:00Z">
                <m:rPr>
                  <m:sty m:val="p"/>
                </m:rPr>
                <w:rPr>
                  <w:rStyle w:val="CommentReference"/>
                </w:rPr>
                <w:commentReference w:id="602"/>
              </w:ins>
            </m:r>
            <m:r>
              <w:del w:id="604" w:author="Georgia Salanti" w:date="2019-10-09T14:47:00Z">
                <w:rPr>
                  <w:rFonts w:ascii="Cambria Math" w:eastAsiaTheme="minorEastAsia" w:hAnsi="Cambria Math" w:cstheme="majorBidi"/>
                </w:rPr>
                <m:t>β</m:t>
              </w:del>
            </m:r>
          </m:e>
          <m:sub>
            <m:r>
              <w:ins w:id="605" w:author="Georgia Salanti" w:date="2019-10-09T14:47:00Z">
                <w:rPr>
                  <w:rFonts w:ascii="Cambria Math" w:eastAsiaTheme="minorEastAsia" w:hAnsi="Cambria Math" w:cstheme="majorBidi"/>
                </w:rPr>
                <m:t>2</m:t>
              </w:ins>
            </m:r>
            <m:r>
              <w:del w:id="606" w:author="Georgia Salanti" w:date="2019-10-09T14:46:00Z">
                <w:rPr>
                  <w:rFonts w:ascii="Cambria Math" w:eastAsiaTheme="minorEastAsia" w:hAnsi="Cambria Math" w:cstheme="majorBidi"/>
                </w:rPr>
                <m:t>k</m:t>
              </w:del>
            </m:r>
          </m:sub>
        </m:sSub>
        <m:r>
          <w:rPr>
            <w:rFonts w:ascii="Cambria Math" w:eastAsiaTheme="minorEastAsia" w:hAnsi="Cambria Math"/>
          </w:rPr>
          <m:t>)</m:t>
        </m:r>
      </m:oMath>
      <w:r>
        <w:rPr>
          <w:rFonts w:eastAsiaTheme="minorEastAsia"/>
        </w:rPr>
        <w:t>.</w:t>
      </w:r>
      <w:ins w:id="607" w:author="Microsoft Office User" w:date="2019-10-14T11:19:00Z">
        <w:r w:rsidR="00480409">
          <w:rPr>
            <w:rFonts w:eastAsiaTheme="minorEastAsia"/>
          </w:rPr>
          <w:t xml:space="preserve"> </w:t>
        </w:r>
      </w:ins>
      <w:ins w:id="608" w:author="Georgia Salanti" w:date="2019-10-09T14:55:00Z">
        <w:del w:id="609" w:author="Microsoft Office User" w:date="2019-10-14T11:19:00Z">
          <w:r w:rsidR="0090339F" w:rsidDel="0030736C">
            <w:rPr>
              <w:rFonts w:eastAsiaTheme="minorEastAsia"/>
              <w:b/>
              <w:bCs/>
              <w:u w:val="single"/>
            </w:rPr>
            <w:delText xml:space="preserve"> </w:delText>
          </w:r>
        </w:del>
      </w:ins>
    </w:p>
    <w:p w14:paraId="6A5FA398" w14:textId="0B89FB3C" w:rsidR="0028157E" w:rsidRDefault="0028157E" w:rsidP="00BC55A5">
      <w:pPr>
        <w:rPr>
          <w:rFonts w:eastAsiaTheme="minorEastAsia"/>
        </w:rPr>
      </w:pPr>
      <w:del w:id="610" w:author="Georgia Salanti" w:date="2019-10-09T14:46:00Z">
        <w:r w:rsidRPr="009B25CE" w:rsidDel="00C20908">
          <w:rPr>
            <w:rFonts w:eastAsiaTheme="minorEastAsia"/>
            <w:b/>
            <w:bCs/>
            <w:u w:val="single"/>
          </w:rPr>
          <w:delText>Methods:</w:delText>
        </w:r>
        <w:r w:rsidDel="00C20908">
          <w:rPr>
            <w:rFonts w:eastAsiaTheme="minorEastAsia"/>
          </w:rPr>
          <w:delText xml:space="preserve"> </w:delText>
        </w:r>
      </w:del>
      <w:r>
        <w:rPr>
          <w:rFonts w:eastAsiaTheme="minorEastAsia"/>
        </w:rPr>
        <w:t xml:space="preserve">We </w:t>
      </w:r>
      <w:del w:id="611" w:author="Georgia Salanti" w:date="2019-10-09T14:48:00Z">
        <w:r w:rsidDel="00C20908">
          <w:rPr>
            <w:rFonts w:eastAsiaTheme="minorEastAsia"/>
          </w:rPr>
          <w:delText xml:space="preserve">want </w:delText>
        </w:r>
      </w:del>
      <w:ins w:id="612" w:author="Georgia Salanti" w:date="2019-10-09T14:48:00Z">
        <w:r w:rsidR="00C20908">
          <w:rPr>
            <w:rFonts w:eastAsiaTheme="minorEastAsia"/>
          </w:rPr>
          <w:t xml:space="preserve">aim </w:t>
        </w:r>
      </w:ins>
      <w:r>
        <w:rPr>
          <w:rFonts w:eastAsiaTheme="minorEastAsia"/>
        </w:rPr>
        <w:t xml:space="preserve">to compare </w:t>
      </w:r>
      <w:del w:id="613" w:author="Georgia Salanti" w:date="2019-10-09T14:48:00Z">
        <w:r w:rsidDel="00C20908">
          <w:rPr>
            <w:rFonts w:eastAsiaTheme="minorEastAsia"/>
          </w:rPr>
          <w:delText xml:space="preserve">between three two-stage dose-response meta-analysis methods: </w:delText>
        </w:r>
      </w:del>
      <w:ins w:id="614" w:author="Georgia Salanti" w:date="2019-10-09T14:48:00Z">
        <w:r w:rsidR="00C20908">
          <w:rPr>
            <w:rFonts w:eastAsiaTheme="minorEastAsia"/>
          </w:rPr>
          <w:t>a two-stages</w:t>
        </w:r>
      </w:ins>
      <w:r>
        <w:rPr>
          <w:rFonts w:eastAsiaTheme="minorEastAsia"/>
        </w:rPr>
        <w:t xml:space="preserve"> frequentist </w:t>
      </w:r>
      <w:del w:id="615" w:author="Georgia Salanti" w:date="2019-10-09T14:48:00Z">
        <w:r w:rsidDel="00C20908">
          <w:rPr>
            <w:rFonts w:eastAsiaTheme="minorEastAsia"/>
          </w:rPr>
          <w:delText>approach</w:delText>
        </w:r>
      </w:del>
      <w:ins w:id="616" w:author="Georgia Salanti" w:date="2019-10-09T14:48:00Z">
        <w:r w:rsidR="00C20908">
          <w:rPr>
            <w:rFonts w:eastAsiaTheme="minorEastAsia"/>
          </w:rPr>
          <w:t xml:space="preserve">dose-response model (as implemented in </w:t>
        </w:r>
      </w:ins>
      <w:ins w:id="617" w:author="Georgia Salanti" w:date="2019-10-09T14:49:00Z">
        <w:r w:rsidR="00C20908">
          <w:rPr>
            <w:rFonts w:eastAsiaTheme="minorEastAsia"/>
          </w:rPr>
          <w:t xml:space="preserve">doseresmeta package) and two </w:t>
        </w:r>
      </w:ins>
      <w:del w:id="618" w:author="Georgia Salanti" w:date="2019-10-09T14:49:00Z">
        <w:r w:rsidDel="00C20908">
          <w:rPr>
            <w:rFonts w:eastAsiaTheme="minorEastAsia"/>
          </w:rPr>
          <w:delText xml:space="preserve">, </w:delText>
        </w:r>
      </w:del>
      <w:r>
        <w:rPr>
          <w:rFonts w:eastAsiaTheme="minorEastAsia"/>
        </w:rPr>
        <w:t xml:space="preserve">Bayesian </w:t>
      </w:r>
      <w:del w:id="619" w:author="Georgia Salanti" w:date="2019-10-09T14:49:00Z">
        <w:r w:rsidDel="00C20908">
          <w:rPr>
            <w:rFonts w:eastAsiaTheme="minorEastAsia"/>
          </w:rPr>
          <w:delText>approach</w:delText>
        </w:r>
      </w:del>
      <w:ins w:id="620" w:author="Georgia Salanti" w:date="2019-10-09T14:49:00Z">
        <w:r w:rsidR="00C20908">
          <w:rPr>
            <w:rFonts w:eastAsiaTheme="minorEastAsia"/>
          </w:rPr>
          <w:t>hierarchical models;</w:t>
        </w:r>
      </w:ins>
      <w:r>
        <w:rPr>
          <w:rFonts w:eastAsiaTheme="minorEastAsia"/>
        </w:rPr>
        <w:t xml:space="preserve"> with normal likelihood and </w:t>
      </w:r>
      <w:del w:id="621" w:author="Georgia Salanti" w:date="2019-10-09T14:49:00Z">
        <w:r w:rsidDel="00C20908">
          <w:rPr>
            <w:rFonts w:eastAsiaTheme="minorEastAsia"/>
          </w:rPr>
          <w:delText xml:space="preserve">Bayesian approach </w:delText>
        </w:r>
      </w:del>
      <w:r>
        <w:rPr>
          <w:rFonts w:eastAsiaTheme="minorEastAsia"/>
        </w:rPr>
        <w:t>with binomial likelihood.</w:t>
      </w:r>
      <w:ins w:id="622" w:author="Georgia Salanti" w:date="2019-10-09T14:49:00Z">
        <w:r w:rsidR="00C20908">
          <w:rPr>
            <w:rFonts w:eastAsiaTheme="minorEastAsia"/>
          </w:rPr>
          <w:t xml:space="preserve"> We will assume linear and cubic splines associations</w:t>
        </w:r>
      </w:ins>
      <w:ins w:id="623" w:author="Georgia Salanti" w:date="2019-10-09T14:50:00Z">
        <w:r w:rsidR="00C20908">
          <w:rPr>
            <w:rFonts w:eastAsiaTheme="minorEastAsia"/>
          </w:rPr>
          <w:t>,</w:t>
        </w:r>
      </w:ins>
      <w:ins w:id="624" w:author="Georgia Salanti" w:date="2019-10-09T14:49:00Z">
        <w:r w:rsidR="00C20908">
          <w:rPr>
            <w:rFonts w:eastAsiaTheme="minorEastAsia"/>
          </w:rPr>
          <w:t xml:space="preserve"> RR and</w:t>
        </w:r>
      </w:ins>
      <w:ins w:id="625" w:author="Georgia Salanti" w:date="2019-10-09T14:50:00Z">
        <w:r w:rsidR="00C20908">
          <w:rPr>
            <w:rFonts w:eastAsiaTheme="minorEastAsia"/>
          </w:rPr>
          <w:t xml:space="preserve"> OR as measures of effect. The following simulation parameters will be considered fixed: HERE DESCRIBE ANY PARAMETER THAT YOU WILL NOT CHANGE SUCH AS LD, UD, N ANYTHIN</w:t>
        </w:r>
      </w:ins>
      <w:ins w:id="626" w:author="Georgia Salanti" w:date="2019-10-09T14:51:00Z">
        <w:r w:rsidR="00C20908">
          <w:rPr>
            <w:rFonts w:eastAsiaTheme="minorEastAsia"/>
          </w:rPr>
          <w:t>G ELSE. All other parameters will be varied</w:t>
        </w:r>
        <w:r w:rsidR="0090339F">
          <w:rPr>
            <w:rFonts w:eastAsiaTheme="minorEastAsia"/>
          </w:rPr>
          <w:t xml:space="preserve"> as shown in the first columns of table X (&lt;0 HERE CITE THE RESULTS TABLE). The range of values ha</w:t>
        </w:r>
      </w:ins>
      <w:ins w:id="627" w:author="Georgia Salanti" w:date="2019-10-09T14:52:00Z">
        <w:r w:rsidR="0090339F">
          <w:rPr>
            <w:rFonts w:eastAsiaTheme="minorEastAsia"/>
          </w:rPr>
          <w:t>s been chosen so that p_0 ranges from XX to XX and the maximum possible P</w:t>
        </w:r>
      </w:ins>
      <w:ins w:id="628" w:author="Georgia Salanti" w:date="2019-10-09T14:53:00Z">
        <w:r w:rsidR="0090339F">
          <w:rPr>
            <w:rFonts w:eastAsiaTheme="minorEastAsia"/>
          </w:rPr>
          <w:t xml:space="preserve"> </w:t>
        </w:r>
      </w:ins>
      <w:ins w:id="629" w:author="Georgia Salanti" w:date="2019-10-09T14:55:00Z">
        <w:r w:rsidR="0090339F">
          <w:rPr>
            <w:rFonts w:eastAsiaTheme="minorEastAsia"/>
          </w:rPr>
          <w:t xml:space="preserve">is XX. </w:t>
        </w:r>
      </w:ins>
      <w:ins w:id="630" w:author="Georgia Salanti" w:date="2019-10-09T14:59:00Z">
        <w:r w:rsidR="0090339F">
          <w:rPr>
            <w:rFonts w:eastAsiaTheme="minorEastAsia"/>
          </w:rPr>
          <w:t>The four methods will be compared with respect to</w:t>
        </w:r>
      </w:ins>
    </w:p>
    <w:p w14:paraId="21430C5D" w14:textId="3875D04F" w:rsidR="0028157E" w:rsidDel="0090339F" w:rsidRDefault="0028157E">
      <w:pPr>
        <w:numPr>
          <w:ilvl w:val="0"/>
          <w:numId w:val="19"/>
        </w:numPr>
        <w:jc w:val="both"/>
        <w:rPr>
          <w:del w:id="631" w:author="Georgia Salanti" w:date="2019-10-09T14:58:00Z"/>
          <w:rFonts w:eastAsiaTheme="minorEastAsia"/>
        </w:rPr>
        <w:pPrChange w:id="632" w:author="Georgia Salanti" w:date="2019-10-09T14:59:00Z">
          <w:pPr/>
        </w:pPrChange>
      </w:pPr>
      <w:del w:id="633" w:author="Georgia Salanti" w:date="2019-10-09T14:58:00Z">
        <w:r w:rsidRPr="009B25CE" w:rsidDel="0090339F">
          <w:rPr>
            <w:rFonts w:eastAsiaTheme="minorEastAsia"/>
            <w:b/>
            <w:bCs/>
            <w:u w:val="single"/>
          </w:rPr>
          <w:lastRenderedPageBreak/>
          <w:delText xml:space="preserve">Performance measure: </w:delText>
        </w:r>
        <w:r w:rsidR="00D658E9" w:rsidDel="0090339F">
          <w:rPr>
            <w:rFonts w:eastAsiaTheme="minorEastAsia"/>
            <w:b/>
            <w:bCs/>
            <w:u w:val="single"/>
          </w:rPr>
          <w:delText xml:space="preserve"> </w:delText>
        </w:r>
      </w:del>
    </w:p>
    <w:p w14:paraId="2EAE49BE" w14:textId="03153C88" w:rsidR="00925392" w:rsidRPr="009B25CE" w:rsidRDefault="00925392">
      <w:pPr>
        <w:pStyle w:val="ListParagraph"/>
        <w:numPr>
          <w:ilvl w:val="0"/>
          <w:numId w:val="19"/>
        </w:numPr>
        <w:jc w:val="both"/>
        <w:rPr>
          <w:rFonts w:asciiTheme="majorBidi" w:hAnsiTheme="majorBidi"/>
          <w:sz w:val="24"/>
          <w:szCs w:val="24"/>
        </w:rPr>
        <w:pPrChange w:id="634" w:author="Georgia Salanti" w:date="2019-10-09T14:59:00Z">
          <w:pPr>
            <w:pStyle w:val="ListParagraph"/>
            <w:numPr>
              <w:numId w:val="18"/>
            </w:numPr>
            <w:ind w:left="720" w:hanging="360"/>
          </w:pPr>
        </w:pPrChange>
      </w:pPr>
      <w:r w:rsidRPr="009B25CE">
        <w:rPr>
          <w:rFonts w:asciiTheme="majorBidi" w:hAnsiTheme="majorBidi"/>
          <w:sz w:val="24"/>
          <w:szCs w:val="24"/>
        </w:rPr>
        <w:t>Bias</w:t>
      </w:r>
      <w:r w:rsidR="00051942" w:rsidRPr="009B25CE">
        <w:rPr>
          <w:rFonts w:asciiTheme="majorBidi" w:hAnsiTheme="majorBidi"/>
          <w:sz w:val="24"/>
          <w:szCs w:val="24"/>
        </w:rPr>
        <w:t xml:space="preserve"> = E(</w:t>
      </w:r>
      <m:oMath>
        <m:r>
          <w:ins w:id="635" w:author="Georgia Salanti" w:date="2019-10-09T14:56:00Z">
            <m:rPr>
              <m:sty m:val="bi"/>
            </m:rPr>
            <w:rPr>
              <w:rFonts w:ascii="Cambria Math" w:eastAsiaTheme="minorEastAsia" w:hAnsi="Cambria Math"/>
            </w:rPr>
            <m:t>B</m:t>
          </w:ins>
        </m:r>
        <m:sSub>
          <m:sSubPr>
            <m:ctrlPr>
              <w:del w:id="636" w:author="Georgia Salanti" w:date="2019-10-09T14:55:00Z">
                <w:rPr>
                  <w:rFonts w:ascii="Cambria Math" w:hAnsi="Cambria Math"/>
                  <w:i/>
                  <w:sz w:val="24"/>
                  <w:szCs w:val="24"/>
                </w:rPr>
              </w:del>
            </m:ctrlPr>
          </m:sSubPr>
          <m:e>
            <m:r>
              <w:del w:id="637" w:author="Georgia Salanti" w:date="2019-10-09T14:55:00Z">
                <w:rPr>
                  <w:rFonts w:ascii="Cambria Math" w:hAnsi="Cambria Math"/>
                  <w:sz w:val="24"/>
                  <w:szCs w:val="24"/>
                </w:rPr>
                <m:t>β</m:t>
              </w:del>
            </m:r>
          </m:e>
          <m:sub>
            <m:r>
              <w:del w:id="638" w:author="Georgia Salanti" w:date="2019-10-09T14:55:00Z">
                <w:rPr>
                  <w:rFonts w:ascii="Cambria Math" w:hAnsi="Cambria Math"/>
                  <w:sz w:val="24"/>
                  <w:szCs w:val="24"/>
                </w:rPr>
                <m:t>k</m:t>
              </w:del>
            </m:r>
          </m:sub>
        </m:sSub>
      </m:oMath>
      <w:r w:rsidR="00051942" w:rsidRPr="009B25CE">
        <w:rPr>
          <w:rFonts w:asciiTheme="majorBidi" w:hAnsiTheme="majorBidi"/>
          <w:sz w:val="24"/>
          <w:szCs w:val="24"/>
        </w:rPr>
        <w:t xml:space="preserve">) - </w:t>
      </w:r>
      <m:oMath>
        <m:r>
          <w:ins w:id="639" w:author="Georgia Salanti" w:date="2019-10-09T14:56:00Z">
            <m:rPr>
              <m:sty m:val="bi"/>
            </m:rPr>
            <w:rPr>
              <w:rFonts w:ascii="Cambria Math" w:eastAsiaTheme="minorEastAsia" w:hAnsi="Cambria Math"/>
            </w:rPr>
            <m:t>B</m:t>
          </w:ins>
        </m:r>
        <m:r>
          <w:del w:id="640" w:author="Georgia Salanti" w:date="2019-10-09T14:55:00Z">
            <w:rPr>
              <w:rFonts w:ascii="Cambria Math" w:hAnsi="Cambria Math"/>
              <w:sz w:val="24"/>
              <w:szCs w:val="24"/>
            </w:rPr>
            <m:t>β</m:t>
          </w:del>
        </m:r>
      </m:oMath>
    </w:p>
    <w:p w14:paraId="24A9576E" w14:textId="55EBABCC" w:rsidR="00925392" w:rsidRPr="009B25CE" w:rsidRDefault="00925392">
      <w:pPr>
        <w:pStyle w:val="ListParagraph"/>
        <w:numPr>
          <w:ilvl w:val="0"/>
          <w:numId w:val="19"/>
        </w:numPr>
        <w:jc w:val="both"/>
        <w:rPr>
          <w:rFonts w:asciiTheme="majorBidi" w:hAnsiTheme="majorBidi"/>
          <w:sz w:val="24"/>
          <w:szCs w:val="24"/>
        </w:rPr>
        <w:pPrChange w:id="641" w:author="Georgia Salanti" w:date="2019-10-09T14:59:00Z">
          <w:pPr>
            <w:pStyle w:val="ListParagraph"/>
            <w:numPr>
              <w:numId w:val="18"/>
            </w:numPr>
            <w:ind w:left="720" w:hanging="360"/>
          </w:pPr>
        </w:pPrChange>
      </w:pPr>
      <w:r w:rsidRPr="009B25CE">
        <w:rPr>
          <w:rFonts w:asciiTheme="majorBidi" w:hAnsiTheme="majorBidi"/>
          <w:sz w:val="24"/>
          <w:szCs w:val="24"/>
        </w:rPr>
        <w:t>Mean squared error (MSE)</w:t>
      </w:r>
      <w:r w:rsidR="00051942">
        <w:rPr>
          <w:rFonts w:asciiTheme="majorBidi" w:hAnsiTheme="majorBidi"/>
          <w:sz w:val="24"/>
          <w:szCs w:val="24"/>
        </w:rPr>
        <w:t xml:space="preserve"> = E[</w:t>
      </w:r>
      <m:oMath>
        <m:sSup>
          <m:sSupPr>
            <m:ctrlPr>
              <w:rPr>
                <w:rFonts w:ascii="Cambria Math" w:hAnsi="Cambria Math"/>
                <w:i/>
                <w:sz w:val="24"/>
                <w:szCs w:val="24"/>
              </w:rPr>
            </m:ctrlPr>
          </m:sSupPr>
          <m:e>
            <m:r>
              <m:rPr>
                <m:sty m:val="p"/>
              </m:rPr>
              <w:rPr>
                <w:rFonts w:ascii="Cambria Math" w:hAnsi="Cambria Math"/>
                <w:sz w:val="24"/>
                <w:szCs w:val="24"/>
              </w:rPr>
              <m:t>(</m:t>
            </m:r>
            <m:acc>
              <m:accPr>
                <m:ctrlPr>
                  <w:ins w:id="642" w:author="Georgia Salanti" w:date="2019-10-09T14:56:00Z">
                    <w:rPr>
                      <w:rFonts w:ascii="Cambria Math" w:hAnsi="Cambria Math"/>
                      <w:b/>
                      <w:bCs/>
                      <w:i/>
                      <w:sz w:val="24"/>
                      <w:szCs w:val="24"/>
                    </w:rPr>
                  </w:ins>
                </m:ctrlPr>
              </m:accPr>
              <m:e>
                <m:r>
                  <w:ins w:id="643" w:author="Georgia Salanti" w:date="2019-10-09T14:56:00Z">
                    <m:rPr>
                      <m:sty m:val="bi"/>
                    </m:rPr>
                    <w:rPr>
                      <w:rFonts w:ascii="Cambria Math" w:hAnsi="Cambria Math"/>
                      <w:sz w:val="24"/>
                      <w:szCs w:val="24"/>
                    </w:rPr>
                    <m:t>B</m:t>
                  </w:ins>
                </m:r>
              </m:e>
            </m:acc>
            <m:acc>
              <m:accPr>
                <m:ctrlPr>
                  <w:del w:id="644" w:author="Georgia Salanti" w:date="2019-10-09T14:56:00Z">
                    <w:rPr>
                      <w:rFonts w:ascii="Cambria Math" w:hAnsi="Cambria Math"/>
                      <w:b/>
                      <w:bCs/>
                      <w:i/>
                      <w:sz w:val="24"/>
                      <w:szCs w:val="24"/>
                    </w:rPr>
                  </w:del>
                </m:ctrlPr>
              </m:accPr>
              <m:e>
                <m:r>
                  <w:del w:id="645" w:author="Georgia Salanti" w:date="2019-10-09T14:56:00Z">
                    <m:rPr>
                      <m:sty m:val="bi"/>
                    </m:rPr>
                    <w:rPr>
                      <w:rFonts w:ascii="Cambria Math" w:eastAsiaTheme="minorEastAsia" w:hAnsi="Cambria Math"/>
                      <w:sz w:val="24"/>
                      <w:szCs w:val="24"/>
                    </w:rPr>
                    <m:t>β</m:t>
                  </w:del>
                </m:r>
              </m:e>
            </m:acc>
            <m:r>
              <w:rPr>
                <w:rFonts w:ascii="Cambria Math" w:hAnsi="Cambria Math"/>
                <w:sz w:val="24"/>
                <w:szCs w:val="24"/>
              </w:rPr>
              <m:t xml:space="preserve">- </m:t>
            </m:r>
            <m:r>
              <w:ins w:id="646" w:author="Georgia Salanti" w:date="2019-10-09T14:56:00Z">
                <m:rPr>
                  <m:sty m:val="bi"/>
                </m:rPr>
                <w:rPr>
                  <w:rFonts w:ascii="Cambria Math" w:eastAsiaTheme="minorEastAsia" w:hAnsi="Cambria Math"/>
                </w:rPr>
                <m:t>B</m:t>
              </w:ins>
            </m:r>
            <m:r>
              <w:del w:id="647" w:author="Georgia Salanti" w:date="2019-10-09T14:56:00Z">
                <m:rPr>
                  <m:sty m:val="bi"/>
                </m:rPr>
                <w:rPr>
                  <w:rFonts w:ascii="Cambria Math" w:eastAsiaTheme="minorEastAsia" w:hAnsi="Cambria Math"/>
                  <w:sz w:val="24"/>
                  <w:szCs w:val="24"/>
                </w:rPr>
                <m:t>β</m:t>
              </w:del>
            </m:r>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oMath>
      <w:r w:rsidR="00051942">
        <w:rPr>
          <w:rFonts w:asciiTheme="majorBidi" w:hAnsiTheme="majorBidi"/>
          <w:sz w:val="24"/>
          <w:szCs w:val="24"/>
        </w:rPr>
        <w:t xml:space="preserve"> </w:t>
      </w:r>
    </w:p>
    <w:p w14:paraId="426CFE0D" w14:textId="6CAD171E" w:rsidR="00925392" w:rsidRPr="009B25CE" w:rsidRDefault="00925392">
      <w:pPr>
        <w:pStyle w:val="ListParagraph"/>
        <w:numPr>
          <w:ilvl w:val="0"/>
          <w:numId w:val="19"/>
        </w:numPr>
        <w:jc w:val="both"/>
        <w:rPr>
          <w:rFonts w:asciiTheme="majorBidi" w:hAnsiTheme="majorBidi"/>
          <w:sz w:val="24"/>
          <w:szCs w:val="24"/>
        </w:rPr>
        <w:pPrChange w:id="648" w:author="Georgia Salanti" w:date="2019-10-09T14:59:00Z">
          <w:pPr>
            <w:pStyle w:val="ListParagraph"/>
            <w:numPr>
              <w:numId w:val="18"/>
            </w:numPr>
            <w:ind w:left="720" w:hanging="360"/>
          </w:pPr>
        </w:pPrChange>
      </w:pPr>
      <w:r w:rsidRPr="009B25CE">
        <w:rPr>
          <w:rFonts w:asciiTheme="majorBidi" w:hAnsiTheme="majorBidi"/>
          <w:sz w:val="24"/>
          <w:szCs w:val="24"/>
        </w:rPr>
        <w:t>Convergence</w:t>
      </w:r>
      <w:r w:rsidR="00051942">
        <w:rPr>
          <w:rFonts w:asciiTheme="majorBidi" w:hAnsiTheme="majorBidi"/>
          <w:sz w:val="24"/>
          <w:szCs w:val="24"/>
        </w:rPr>
        <w:t>: (I did not find it yet)</w:t>
      </w:r>
    </w:p>
    <w:p w14:paraId="3BE76304" w14:textId="403D252B" w:rsidR="00925392" w:rsidRPr="009B25CE" w:rsidRDefault="00925392">
      <w:pPr>
        <w:pStyle w:val="ListParagraph"/>
        <w:numPr>
          <w:ilvl w:val="0"/>
          <w:numId w:val="19"/>
        </w:numPr>
        <w:jc w:val="both"/>
        <w:rPr>
          <w:rFonts w:asciiTheme="majorBidi" w:hAnsiTheme="majorBidi"/>
          <w:sz w:val="24"/>
          <w:szCs w:val="24"/>
        </w:rPr>
        <w:pPrChange w:id="649" w:author="Georgia Salanti" w:date="2019-10-09T14:59:00Z">
          <w:pPr>
            <w:pStyle w:val="ListParagraph"/>
            <w:numPr>
              <w:numId w:val="18"/>
            </w:numPr>
            <w:ind w:left="720" w:hanging="360"/>
          </w:pPr>
        </w:pPrChange>
      </w:pPr>
      <w:r w:rsidRPr="009B25CE">
        <w:rPr>
          <w:rFonts w:asciiTheme="majorBidi" w:hAnsiTheme="majorBidi"/>
          <w:sz w:val="24"/>
          <w:szCs w:val="24"/>
        </w:rPr>
        <w:t>Type 1 error (</w:t>
      </w:r>
      <m:oMath>
        <m:r>
          <w:rPr>
            <w:rFonts w:ascii="Cambria Math" w:hAnsi="Cambria Math"/>
            <w:sz w:val="24"/>
            <w:szCs w:val="24"/>
          </w:rPr>
          <m:t>α</m:t>
        </m:r>
      </m:oMath>
      <w:r w:rsidRPr="009B25CE">
        <w:rPr>
          <w:rFonts w:asciiTheme="majorBidi" w:hAnsiTheme="majorBidi"/>
          <w:sz w:val="24"/>
          <w:szCs w:val="24"/>
        </w:rPr>
        <w:t>)</w:t>
      </w:r>
      <w:r w:rsidR="00051942">
        <w:rPr>
          <w:rFonts w:asciiTheme="majorBidi" w:hAnsiTheme="majorBidi"/>
          <w:sz w:val="24"/>
          <w:szCs w:val="24"/>
        </w:rPr>
        <w:t xml:space="preserve"> = </w:t>
      </w:r>
      <w:r w:rsidR="006305CF">
        <w:rPr>
          <w:rFonts w:asciiTheme="majorBidi" w:hAnsiTheme="majorBidi"/>
          <w:sz w:val="24"/>
          <w:szCs w:val="24"/>
        </w:rPr>
        <w:t>Pr(</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α=0.05| </m:t>
        </m:r>
        <m:r>
          <w:ins w:id="650" w:author="Georgia Salanti" w:date="2019-10-09T14:56:00Z">
            <m:rPr>
              <m:sty m:val="bi"/>
            </m:rPr>
            <w:rPr>
              <w:rFonts w:ascii="Cambria Math" w:eastAsiaTheme="minorEastAsia" w:hAnsi="Cambria Math"/>
            </w:rPr>
            <m:t>B</m:t>
          </w:ins>
        </m:r>
        <m:r>
          <w:del w:id="651" w:author="Georgia Salanti" w:date="2019-10-09T14:56:00Z">
            <m:rPr>
              <m:sty m:val="bi"/>
            </m:rPr>
            <w:rPr>
              <w:rFonts w:ascii="Cambria Math" w:hAnsi="Cambria Math"/>
              <w:sz w:val="24"/>
              <w:szCs w:val="24"/>
            </w:rPr>
            <m:t>β</m:t>
          </w:del>
        </m:r>
        <m:r>
          <w:rPr>
            <w:rFonts w:ascii="Cambria Math" w:hAnsi="Cambria Math"/>
            <w:sz w:val="24"/>
            <w:szCs w:val="24"/>
          </w:rPr>
          <m:t>=0</m:t>
        </m:r>
      </m:oMath>
      <w:r w:rsidR="006305CF">
        <w:rPr>
          <w:rFonts w:asciiTheme="majorBidi" w:hAnsiTheme="majorBidi"/>
          <w:sz w:val="24"/>
          <w:szCs w:val="24"/>
        </w:rPr>
        <w:t>)</w:t>
      </w:r>
    </w:p>
    <w:p w14:paraId="4D2F63AC" w14:textId="0C978D0B" w:rsidR="00925392" w:rsidRPr="009B25CE" w:rsidRDefault="00925392">
      <w:pPr>
        <w:pStyle w:val="ListParagraph"/>
        <w:numPr>
          <w:ilvl w:val="0"/>
          <w:numId w:val="19"/>
        </w:numPr>
        <w:jc w:val="both"/>
        <w:rPr>
          <w:rFonts w:asciiTheme="majorBidi" w:hAnsiTheme="majorBidi"/>
          <w:sz w:val="24"/>
          <w:szCs w:val="24"/>
        </w:rPr>
        <w:pPrChange w:id="652" w:author="Georgia Salanti" w:date="2019-10-09T14:59:00Z">
          <w:pPr>
            <w:pStyle w:val="ListParagraph"/>
            <w:numPr>
              <w:numId w:val="18"/>
            </w:numPr>
            <w:ind w:left="720" w:hanging="360"/>
          </w:pPr>
        </w:pPrChange>
      </w:pPr>
      <w:commentRangeStart w:id="653"/>
      <w:r w:rsidRPr="009B25CE">
        <w:rPr>
          <w:rFonts w:asciiTheme="majorBidi" w:hAnsiTheme="majorBidi"/>
          <w:sz w:val="24"/>
          <w:szCs w:val="24"/>
        </w:rPr>
        <w:t>Type 2 error (</w:t>
      </w:r>
      <m:oMath>
        <m:r>
          <w:rPr>
            <w:rFonts w:ascii="Cambria Math" w:hAnsi="Cambria Math"/>
            <w:sz w:val="24"/>
            <w:szCs w:val="24"/>
          </w:rPr>
          <m:t>β</m:t>
        </m:r>
      </m:oMath>
      <w:r w:rsidRPr="009B25CE">
        <w:rPr>
          <w:rFonts w:asciiTheme="majorBidi" w:hAnsiTheme="majorBidi"/>
          <w:sz w:val="24"/>
          <w:szCs w:val="24"/>
        </w:rPr>
        <w:t>)</w:t>
      </w:r>
      <w:r w:rsidR="006305CF">
        <w:rPr>
          <w:rFonts w:asciiTheme="majorBidi" w:hAnsiTheme="majorBidi"/>
          <w:sz w:val="24"/>
          <w:szCs w:val="24"/>
        </w:rPr>
        <w:t xml:space="preserve"> = Pr(</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α=0.05| </m:t>
        </m:r>
        <m:r>
          <w:ins w:id="654" w:author="Georgia Salanti" w:date="2019-10-09T14:56:00Z">
            <m:rPr>
              <m:sty m:val="bi"/>
            </m:rPr>
            <w:rPr>
              <w:rFonts w:ascii="Cambria Math" w:eastAsiaTheme="minorEastAsia" w:hAnsi="Cambria Math"/>
            </w:rPr>
            <m:t>B</m:t>
          </w:ins>
        </m:r>
        <w:commentRangeStart w:id="655"/>
        <m:r>
          <w:del w:id="656" w:author="Georgia Salanti" w:date="2019-10-09T14:56:00Z">
            <m:rPr>
              <m:sty m:val="bi"/>
            </m:rPr>
            <w:rPr>
              <w:rFonts w:ascii="Cambria Math" w:hAnsi="Cambria Math"/>
              <w:sz w:val="24"/>
              <w:szCs w:val="24"/>
            </w:rPr>
            <m:t>β</m:t>
          </w:del>
        </m:r>
        <w:commentRangeEnd w:id="655"/>
        <m:r>
          <w:del w:id="657" w:author="Georgia Salanti" w:date="2019-10-09T14:56:00Z">
            <m:rPr>
              <m:sty m:val="p"/>
            </m:rPr>
            <w:rPr>
              <w:rStyle w:val="CommentReference"/>
              <w:rFonts w:ascii="Times New Roman" w:eastAsiaTheme="minorHAnsi" w:hAnsi="Times New Roman" w:cstheme="minorBidi"/>
            </w:rPr>
            <w:commentReference w:id="655"/>
          </w:del>
        </m:r>
        <m:r>
          <w:rPr>
            <w:rFonts w:ascii="Cambria Math" w:hAnsi="Cambria Math"/>
            <w:sz w:val="24"/>
            <w:szCs w:val="24"/>
          </w:rPr>
          <m:t>≠0</m:t>
        </m:r>
      </m:oMath>
      <w:r w:rsidR="006305CF">
        <w:rPr>
          <w:rFonts w:asciiTheme="majorBidi" w:hAnsiTheme="majorBidi"/>
          <w:sz w:val="24"/>
          <w:szCs w:val="24"/>
        </w:rPr>
        <w:t>)</w:t>
      </w:r>
      <w:commentRangeEnd w:id="653"/>
      <w:r w:rsidR="0090339F">
        <w:rPr>
          <w:rStyle w:val="CommentReference"/>
          <w:rFonts w:ascii="Times New Roman" w:eastAsiaTheme="minorHAnsi" w:hAnsi="Times New Roman" w:cstheme="minorBidi"/>
        </w:rPr>
        <w:commentReference w:id="653"/>
      </w:r>
    </w:p>
    <w:p w14:paraId="08FD9AFA" w14:textId="50598994" w:rsidR="00925392" w:rsidRPr="00C22478" w:rsidRDefault="00925392">
      <w:pPr>
        <w:pStyle w:val="ListParagraph"/>
        <w:numPr>
          <w:ilvl w:val="0"/>
          <w:numId w:val="19"/>
        </w:numPr>
        <w:jc w:val="both"/>
        <w:rPr>
          <w:ins w:id="658" w:author="Microsoft Office User" w:date="2019-10-14T09:28:00Z"/>
          <w:rFonts w:asciiTheme="majorBidi" w:hAnsiTheme="majorBidi"/>
          <w:rPrChange w:id="659" w:author="Microsoft Office User" w:date="2019-10-14T09:28:00Z">
            <w:rPr>
              <w:ins w:id="660" w:author="Microsoft Office User" w:date="2019-10-14T09:28:00Z"/>
              <w:rFonts w:asciiTheme="majorBidi" w:hAnsiTheme="majorBidi"/>
              <w:sz w:val="24"/>
              <w:szCs w:val="24"/>
            </w:rPr>
          </w:rPrChange>
        </w:rPr>
      </w:pPr>
      <w:commentRangeStart w:id="661"/>
      <w:r w:rsidRPr="009B25CE">
        <w:rPr>
          <w:rFonts w:asciiTheme="majorBidi" w:hAnsiTheme="majorBidi"/>
          <w:sz w:val="24"/>
          <w:szCs w:val="24"/>
        </w:rPr>
        <w:t>Monte Carlo standard error for bias</w:t>
      </w:r>
      <w:commentRangeEnd w:id="661"/>
      <w:r w:rsidR="0090339F">
        <w:rPr>
          <w:rStyle w:val="CommentReference"/>
          <w:rFonts w:ascii="Times New Roman" w:eastAsiaTheme="minorHAnsi" w:hAnsi="Times New Roman" w:cstheme="minorBidi"/>
        </w:rPr>
        <w:commentReference w:id="661"/>
      </w:r>
    </w:p>
    <w:p w14:paraId="15FFE0EA" w14:textId="42EEBEE9" w:rsidR="00C22478" w:rsidRDefault="00C22478" w:rsidP="00C22478">
      <w:pPr>
        <w:pStyle w:val="ListParagraph"/>
        <w:ind w:left="720" w:firstLine="0"/>
        <w:jc w:val="both"/>
        <w:rPr>
          <w:ins w:id="662" w:author="Microsoft Office User" w:date="2019-10-14T09:28:00Z"/>
          <w:rFonts w:asciiTheme="majorBidi" w:hAnsiTheme="majorBidi"/>
          <w:sz w:val="24"/>
          <w:szCs w:val="24"/>
        </w:rPr>
      </w:pPr>
    </w:p>
    <w:p w14:paraId="5C1ED187" w14:textId="3E236AA5" w:rsidR="00C22478" w:rsidRPr="009B25CE" w:rsidRDefault="00C22478" w:rsidP="00C22478">
      <w:pPr>
        <w:pStyle w:val="Heading2"/>
        <w:pPrChange w:id="663" w:author="Microsoft Office User" w:date="2019-10-14T09:28:00Z">
          <w:pPr>
            <w:pStyle w:val="ListParagraph"/>
            <w:numPr>
              <w:numId w:val="18"/>
            </w:numPr>
            <w:ind w:left="720" w:hanging="360"/>
          </w:pPr>
        </w:pPrChange>
      </w:pPr>
      <w:bookmarkStart w:id="664" w:name="_Ref21940795"/>
      <w:ins w:id="665" w:author="Microsoft Office User" w:date="2019-10-14T09:28:00Z">
        <w:r>
          <w:t>Dose-response meta</w:t>
        </w:r>
      </w:ins>
      <w:ins w:id="666" w:author="Microsoft Office User" w:date="2019-10-14T09:29:00Z">
        <w:r>
          <w:t xml:space="preserve">-analysis </w:t>
        </w:r>
      </w:ins>
      <w:ins w:id="667" w:author="Microsoft Office User" w:date="2019-10-14T09:30:00Z">
        <w:r>
          <w:t xml:space="preserve">hierarchical </w:t>
        </w:r>
      </w:ins>
      <w:ins w:id="668" w:author="Microsoft Office User" w:date="2019-10-14T09:29:00Z">
        <w:r>
          <w:t>model</w:t>
        </w:r>
      </w:ins>
      <w:bookmarkEnd w:id="664"/>
    </w:p>
    <w:p w14:paraId="3E3A1C7A" w14:textId="77777777" w:rsidR="003C469D" w:rsidRDefault="003C469D" w:rsidP="00C22478">
      <w:pPr>
        <w:pStyle w:val="Heading3"/>
        <w:pPrChange w:id="669" w:author="Microsoft Office User" w:date="2019-10-14T09:28:00Z">
          <w:pPr>
            <w:pStyle w:val="Heading2"/>
          </w:pPr>
        </w:pPrChange>
      </w:pPr>
      <w:bookmarkStart w:id="670" w:name="_Ref423095198"/>
      <w:bookmarkStart w:id="671" w:name="_Ref21940759"/>
      <w:commentRangeStart w:id="672"/>
      <w:r w:rsidRPr="00F62310">
        <w:rPr>
          <w:color w:val="auto"/>
        </w:rPr>
        <w:t>D</w:t>
      </w:r>
      <w:r>
        <w:t>ose-Response model within each study</w:t>
      </w:r>
      <w:bookmarkEnd w:id="670"/>
      <w:commentRangeEnd w:id="672"/>
      <w:r w:rsidR="0090339F">
        <w:rPr>
          <w:rStyle w:val="CommentReference"/>
          <w:rFonts w:eastAsiaTheme="minorHAnsi" w:cstheme="minorBidi"/>
          <w:b w:val="0"/>
          <w:bCs w:val="0"/>
          <w:color w:val="auto"/>
        </w:rPr>
        <w:commentReference w:id="672"/>
      </w:r>
      <w:bookmarkEnd w:id="671"/>
    </w:p>
    <w:p w14:paraId="56633EF3" w14:textId="77777777" w:rsidR="003C469D" w:rsidRDefault="003C469D" w:rsidP="00C22478">
      <w:pPr>
        <w:pStyle w:val="Heading4"/>
        <w:pPrChange w:id="673" w:author="Microsoft Office User" w:date="2019-10-14T09:28:00Z">
          <w:pPr>
            <w:pStyle w:val="Heading3"/>
          </w:pPr>
        </w:pPrChange>
      </w:pPr>
      <w:r>
        <w:t>Likelihood of the observed data</w:t>
      </w:r>
    </w:p>
    <w:p w14:paraId="3872C6D2" w14:textId="2DE020E9" w:rsidR="003C469D" w:rsidRDefault="003C469D" w:rsidP="003C469D">
      <w:pPr>
        <w:rPr>
          <w:rFonts w:eastAsiaTheme="minorEastAsia"/>
        </w:rPr>
      </w:pPr>
      <w:bookmarkStart w:id="674" w:name="_Ref423095342"/>
      <w:r>
        <w:t xml:space="preserve">In a study  </w:t>
      </w:r>
      <m:oMath>
        <m:r>
          <w:rPr>
            <w:rFonts w:ascii="Cambria Math" w:hAnsi="Cambria Math"/>
          </w:rPr>
          <m:t>i</m:t>
        </m:r>
      </m:oMath>
      <w:r>
        <w:t xml:space="preserve">, we observe </w:t>
      </w:r>
      <m:oMath>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+1 doses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eastAsiaTheme="minorEastAsia"/>
        </w:rPr>
        <w:t xml:space="preserve">, one of </w:t>
      </w:r>
      <w:r w:rsidR="00BE38CD">
        <w:rPr>
          <w:rFonts w:eastAsiaTheme="minorEastAsia"/>
        </w:rPr>
        <w:t xml:space="preserve">then </w:t>
      </w:r>
      <w:r>
        <w:rPr>
          <w:rFonts w:eastAsiaTheme="minorEastAsia"/>
        </w:rPr>
        <w:t>is</w:t>
      </w:r>
      <w:r w:rsidR="00BE38CD">
        <w:rPr>
          <w:rFonts w:eastAsiaTheme="minorEastAsia"/>
        </w:rPr>
        <w:t xml:space="preserve"> set to be the</w:t>
      </w:r>
      <w:r>
        <w:rPr>
          <w:rFonts w:eastAsiaTheme="minorEastAsia"/>
        </w:rPr>
        <w:t xml:space="preserve"> </w:t>
      </w:r>
      <w:r>
        <w:t xml:space="preserve">reference dose </w:t>
      </w:r>
      <m:oMath>
        <m:sSub>
          <m:sSubPr>
            <m:ctrlPr>
              <w:rPr>
                <w:rFonts w:ascii="Cambria Math" w:hAnsi="Cambria Math"/>
                <w:i/>
              </w:rPr>
            </m:ctrlPr>
          </m:sSubPr>
          <m:e>
            <m:r>
              <w:rPr>
                <w:rFonts w:ascii="Cambria Math" w:hAnsi="Cambria Math"/>
              </w:rPr>
              <m:t>X</m:t>
            </m:r>
          </m:e>
          <m:sub>
            <m:r>
              <w:rPr>
                <w:rFonts w:ascii="Cambria Math" w:hAnsi="Cambria Math"/>
              </w:rPr>
              <m:t>i0</m:t>
            </m:r>
          </m:sub>
        </m:sSub>
      </m:oMath>
      <w:r>
        <w:rPr>
          <w:rFonts w:eastAsiaTheme="minorEastAsia"/>
        </w:rPr>
        <w:t>.</w:t>
      </w:r>
      <w:bookmarkEnd w:id="674"/>
      <w:r>
        <w:rPr>
          <w:rFonts w:eastAsiaTheme="minorEastAsia"/>
        </w:rPr>
        <w:t xml:space="preserve"> </w:t>
      </w:r>
    </w:p>
    <w:p w14:paraId="26423843" w14:textId="77777777" w:rsidR="003C469D" w:rsidRDefault="003C469D" w:rsidP="003C469D">
      <w:pPr>
        <w:rPr>
          <w:rFonts w:eastAsiaTheme="minorEastAsia"/>
        </w:rPr>
      </w:pPr>
    </w:p>
    <w:p w14:paraId="5575313D" w14:textId="77777777" w:rsidR="003C469D" w:rsidRPr="00C07C11" w:rsidRDefault="003C469D" w:rsidP="00870277">
      <w:pPr>
        <w:pStyle w:val="Heading5"/>
        <w:pPrChange w:id="675" w:author="Microsoft Office User" w:date="2019-10-14T09:30:00Z">
          <w:pPr/>
        </w:pPrChange>
      </w:pPr>
      <w:r w:rsidRPr="00C07C11">
        <w:t xml:space="preserve">Using the normal likelihood on log-odds ratios </w:t>
      </w:r>
    </w:p>
    <w:p w14:paraId="0BEED545" w14:textId="014329CD" w:rsidR="003C469D" w:rsidRPr="00C07C11" w:rsidRDefault="003C469D" w:rsidP="003C469D">
      <w:r>
        <w:t xml:space="preserve">Assume a dose-response relationship between the relative dose effect </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m:t>
        </m:r>
      </m:oMath>
      <w:r>
        <w:t xml:space="preserve">(typically in log scale for relative effects) compared to the reference dose </w:t>
      </w:r>
      <m:oMath>
        <m:sSub>
          <m:sSubPr>
            <m:ctrlPr>
              <w:rPr>
                <w:rFonts w:ascii="Cambria Math" w:hAnsi="Cambria Math"/>
                <w:i/>
              </w:rPr>
            </m:ctrlPr>
          </m:sSubPr>
          <m:e>
            <m:r>
              <w:rPr>
                <w:rFonts w:ascii="Cambria Math" w:hAnsi="Cambria Math"/>
              </w:rPr>
              <m:t>X</m:t>
            </m:r>
          </m:e>
          <m:sub>
            <m:r>
              <w:rPr>
                <w:rFonts w:ascii="Cambria Math" w:hAnsi="Cambria Math"/>
              </w:rPr>
              <m:t>i0</m:t>
            </m:r>
          </m:sub>
        </m:sSub>
      </m:oMath>
      <w:r>
        <w:t xml:space="preserve">. The vector </w:t>
      </w:r>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i2</m:t>
                </m:r>
              </m:sub>
            </m:sSub>
            <m:r>
              <w:rPr>
                <w:rFonts w:ascii="Cambria Math" w:eastAsiaTheme="minorEastAsia" w:hAnsi="Cambria Math"/>
              </w:rPr>
              <m:t xml:space="preserve">, …,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nd</m:t>
                    </m:r>
                  </m:sub>
                </m:sSub>
              </m:e>
              <m:sub>
                <m:r>
                  <w:rPr>
                    <w:rFonts w:ascii="Cambria Math" w:eastAsiaTheme="minorEastAsia" w:hAnsi="Cambria Math"/>
                  </w:rPr>
                  <m:t>i</m:t>
                </m:r>
              </m:sub>
            </m:sSub>
          </m:e>
        </m:d>
      </m:oMath>
      <w:r>
        <w:rPr>
          <w:rFonts w:eastAsiaTheme="minorEastAsia"/>
        </w:rPr>
        <w:t xml:space="preserve"> has length </w:t>
      </w:r>
      <m:oMath>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and comprises all relative effects (e.g. the logRR) of each dose compared to </w:t>
      </w:r>
      <m:oMath>
        <m:sSub>
          <m:sSubPr>
            <m:ctrlPr>
              <w:rPr>
                <w:rFonts w:ascii="Cambria Math" w:hAnsi="Cambria Math"/>
                <w:i/>
              </w:rPr>
            </m:ctrlPr>
          </m:sSubPr>
          <m:e>
            <m:r>
              <w:rPr>
                <w:rFonts w:ascii="Cambria Math" w:hAnsi="Cambria Math"/>
              </w:rPr>
              <m:t>X</m:t>
            </m:r>
          </m:e>
          <m:sub>
            <m:r>
              <w:rPr>
                <w:rFonts w:ascii="Cambria Math" w:hAnsi="Cambria Math"/>
              </w:rPr>
              <m:t>i0</m:t>
            </m:r>
          </m:sub>
        </m:sSub>
      </m:oMath>
      <w:r>
        <w:rPr>
          <w:rFonts w:eastAsiaTheme="minorEastAsia"/>
        </w:rPr>
        <w:t>.</w:t>
      </w:r>
    </w:p>
    <w:p w14:paraId="64785EF4" w14:textId="77777777" w:rsidR="003C469D" w:rsidRDefault="003C469D" w:rsidP="003C469D">
      <w:pPr>
        <w:jc w:val="both"/>
        <w:rPr>
          <w:rFonts w:eastAsiaTheme="minorEastAsia"/>
        </w:rPr>
      </w:pPr>
      <w:r>
        <w:rPr>
          <w:rFonts w:eastAsiaTheme="minorEastAsia"/>
        </w:rPr>
        <w:t xml:space="preserve">Within each study, a multivariate normal distribution is assumed for the vector of relative effects for each dose </w:t>
      </w:r>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oMath>
      <w:r>
        <w:rPr>
          <w:rFonts w:eastAsiaTheme="minorEastAsia"/>
        </w:rPr>
        <w:t xml:space="preserve">, with such a distribution the correlation between the doses can be taken into account. </w:t>
      </w:r>
    </w:p>
    <w:p w14:paraId="78DF9AE4" w14:textId="77777777" w:rsidR="003C469D" w:rsidRDefault="00464602" w:rsidP="003C469D">
      <w:pPr>
        <w:jc w:val="both"/>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w:rPr>
              <w:rFonts w:ascii="Cambria Math" w:eastAsiaTheme="minorEastAsia" w:hAnsi="Cambria Math"/>
            </w:rPr>
            <m:t xml:space="preserve"> ~ MVN(</m:t>
          </m:r>
          <m:sSub>
            <m:sSubPr>
              <m:ctrlPr>
                <w:rPr>
                  <w:rFonts w:ascii="Cambria Math" w:eastAsiaTheme="minorEastAsia" w:hAnsi="Cambria Math"/>
                  <w:b/>
                  <w:i/>
                  <w:lang w:val="el-GR"/>
                </w:rPr>
              </m:ctrlPr>
            </m:sSubPr>
            <m:e>
              <m:r>
                <m:rPr>
                  <m:sty m:val="bi"/>
                </m:rPr>
                <w:rPr>
                  <w:rFonts w:ascii="Cambria Math" w:eastAsiaTheme="minorEastAsia" w:hAnsi="Cambria Math"/>
                  <w:lang w:val="el-GR"/>
                </w:rPr>
                <m:t>Δ</m:t>
              </m:r>
            </m:e>
            <m:sub>
              <m:r>
                <m:rPr>
                  <m:sty m:val="bi"/>
                </m:rPr>
                <w:rPr>
                  <w:rFonts w:ascii="Cambria Math" w:eastAsiaTheme="minorEastAsia" w:hAnsi="Cambria Math"/>
                  <w:lang w:val="en-US"/>
                </w:rPr>
                <m:t>i</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w:rPr>
              <w:rFonts w:ascii="Cambria Math" w:eastAsiaTheme="minorEastAsia" w:hAnsi="Cambria Math"/>
            </w:rPr>
            <m:t>)</m:t>
          </m:r>
        </m:oMath>
      </m:oMathPara>
    </w:p>
    <w:p w14:paraId="35461E61" w14:textId="77777777" w:rsidR="003C469D" w:rsidRPr="00C07C11" w:rsidRDefault="003C469D" w:rsidP="003C469D">
      <w:pPr>
        <w:jc w:val="both"/>
        <w:rPr>
          <w:rFonts w:eastAsiaTheme="minorEastAsia"/>
          <w:lang w:val="en-US"/>
        </w:rPr>
      </w:pPr>
      <w:r>
        <w:rPr>
          <w:rFonts w:eastAsiaTheme="minorEastAsia"/>
        </w:rPr>
        <w:t xml:space="preserve">The vector </w:t>
      </w:r>
      <m:oMath>
        <m:sSub>
          <m:sSubPr>
            <m:ctrlPr>
              <w:rPr>
                <w:rFonts w:ascii="Cambria Math" w:eastAsiaTheme="minorEastAsia" w:hAnsi="Cambria Math"/>
                <w:b/>
                <w:i/>
                <w:lang w:val="el-GR"/>
              </w:rPr>
            </m:ctrlPr>
          </m:sSubPr>
          <m:e>
            <m:r>
              <m:rPr>
                <m:sty m:val="bi"/>
              </m:rPr>
              <w:rPr>
                <w:rFonts w:ascii="Cambria Math" w:eastAsiaTheme="minorEastAsia" w:hAnsi="Cambria Math"/>
                <w:lang w:val="el-GR"/>
              </w:rPr>
              <m:t>Δ</m:t>
            </m:r>
          </m:e>
          <m:sub>
            <m:r>
              <m:rPr>
                <m:sty m:val="bi"/>
              </m:rPr>
              <w:rPr>
                <w:rFonts w:ascii="Cambria Math" w:eastAsiaTheme="minorEastAsia" w:hAnsi="Cambria Math"/>
                <w:lang w:val="en-US"/>
              </w:rPr>
              <m:t>i</m:t>
            </m:r>
          </m:sub>
        </m:sSub>
      </m:oMath>
      <w:r>
        <w:rPr>
          <w:rFonts w:eastAsiaTheme="minorEastAsia"/>
          <w:b/>
          <w:lang w:val="en-US"/>
        </w:rPr>
        <w:t xml:space="preserve"> </w:t>
      </w:r>
      <w:r w:rsidRPr="00C07C11">
        <w:rPr>
          <w:rFonts w:eastAsiaTheme="minorEastAsia"/>
          <w:lang w:val="en-US"/>
        </w:rPr>
        <w:t>is of</w:t>
      </w:r>
      <w:r>
        <w:rPr>
          <w:rFonts w:eastAsiaTheme="minorEastAsia"/>
          <w:b/>
          <w:lang w:val="en-US"/>
        </w:rPr>
        <w:t xml:space="preserve"> </w:t>
      </w:r>
      <w:r w:rsidRPr="00C07C11">
        <w:rPr>
          <w:rFonts w:eastAsiaTheme="minorEastAsia"/>
          <w:lang w:val="en-US"/>
        </w:rPr>
        <w:t>same dimension</w:t>
      </w:r>
      <w:r>
        <w:rPr>
          <w:rFonts w:eastAsiaTheme="minorEastAsia"/>
          <w:b/>
          <w:lang w:val="en-US"/>
        </w:rPr>
        <w:t xml:space="preserve"> </w:t>
      </w:r>
      <w:r w:rsidRPr="00C07C11">
        <w:rPr>
          <w:rFonts w:eastAsiaTheme="minorEastAsia"/>
          <w:lang w:val="en-US"/>
        </w:rPr>
        <w:t xml:space="preserve">as </w:t>
      </w:r>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oMath>
      <w:r>
        <w:rPr>
          <w:rFonts w:eastAsiaTheme="minorEastAsia"/>
          <w:b/>
        </w:rPr>
        <w:t xml:space="preserve"> </w:t>
      </w:r>
      <w:r w:rsidRPr="00C07C11">
        <w:rPr>
          <w:rFonts w:eastAsiaTheme="minorEastAsia"/>
        </w:rPr>
        <w:t xml:space="preserve">and contains the study and dose-specific underlying </w:t>
      </w:r>
      <w:r>
        <w:rPr>
          <w:rFonts w:eastAsiaTheme="minorEastAsia"/>
        </w:rPr>
        <w:t xml:space="preserve">treatment </w:t>
      </w:r>
      <w:r w:rsidRPr="00C07C11">
        <w:rPr>
          <w:rFonts w:eastAsiaTheme="minorEastAsia"/>
        </w:rPr>
        <w:t>effects</w:t>
      </w:r>
      <w:r>
        <w:rPr>
          <w:rFonts w:eastAsiaTheme="minorEastAsia"/>
        </w:rPr>
        <w:t xml:space="preserve"> </w:t>
      </w:r>
      <m:oMath>
        <m:sSub>
          <m:sSubPr>
            <m:ctrlPr>
              <w:rPr>
                <w:rFonts w:ascii="Cambria Math" w:hAnsi="Cambria Math"/>
                <w:i/>
                <w:lang w:val="el-GR"/>
              </w:rPr>
            </m:ctrlPr>
          </m:sSubPr>
          <m:e>
            <m:r>
              <w:rPr>
                <w:rFonts w:ascii="Cambria Math" w:hAnsi="Cambria Math"/>
                <w:lang w:val="el-GR"/>
              </w:rPr>
              <m:t>δ</m:t>
            </m:r>
          </m:e>
          <m:sub>
            <m:r>
              <w:rPr>
                <w:rFonts w:ascii="Cambria Math" w:hAnsi="Cambria Math"/>
                <w:lang w:val="en-US"/>
              </w:rPr>
              <m:t>ij</m:t>
            </m:r>
          </m:sub>
        </m:sSub>
      </m:oMath>
      <w:r w:rsidRPr="00C07C11">
        <w:rPr>
          <w:rFonts w:eastAsiaTheme="minorEastAsia"/>
        </w:rPr>
        <w:t xml:space="preserve">. </w:t>
      </w:r>
    </w:p>
    <w:p w14:paraId="5E084B53" w14:textId="2A00B04A" w:rsidR="003C469D" w:rsidRDefault="003C469D" w:rsidP="003C469D">
      <w:pPr>
        <w:jc w:val="both"/>
        <w:rPr>
          <w:rFonts w:eastAsiaTheme="minorEastAsia"/>
        </w:rPr>
      </w:pPr>
      <w:r>
        <w:rPr>
          <w:rFonts w:eastAsiaTheme="minorEastAsia"/>
        </w:rPr>
        <w:t xml:space="preserve">The variance covariance matrix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can be estimated simply by assuming a multinomial or </w:t>
      </w:r>
      <w:r w:rsidR="00905FA9">
        <w:rPr>
          <w:rFonts w:eastAsiaTheme="minorEastAsia"/>
        </w:rPr>
        <w:t>p</w:t>
      </w:r>
      <w:r>
        <w:rPr>
          <w:rFonts w:eastAsiaTheme="minorEastAsia"/>
        </w:rPr>
        <w:t xml:space="preserve">oisson distribution for the counts and using the delta-method for large sample size since we have RCTs so there is no need to adjust for the covariates to consider the potential confounders. </w:t>
      </w:r>
      <w:r w:rsidR="00AC16AE">
        <w:rPr>
          <w:rFonts w:eastAsiaTheme="minorEastAsia"/>
        </w:rPr>
        <w:t xml:space="preserve">For the </w:t>
      </w:r>
      <w:r w:rsidR="00C62702">
        <w:rPr>
          <w:rFonts w:eastAsiaTheme="minorEastAsia"/>
        </w:rPr>
        <w:t>odds ratio</w:t>
      </w:r>
      <w:r w:rsidR="00C37DB5">
        <w:rPr>
          <w:rFonts w:eastAsiaTheme="minorEastAsia"/>
        </w:rPr>
        <w:t xml:space="preserve"> </w:t>
      </w:r>
      <m:oMath>
        <m:r>
          <w:rPr>
            <w:rFonts w:ascii="Cambria Math" w:eastAsiaTheme="minorEastAsia" w:hAnsi="Cambria Math"/>
          </w:rPr>
          <m:t>OR</m:t>
        </m:r>
      </m:oMath>
      <w:r w:rsidR="00AC16AE">
        <w:rPr>
          <w:rFonts w:eastAsiaTheme="minorEastAsia"/>
        </w:rPr>
        <w:t xml:space="preserve">, </w:t>
      </w:r>
      <w:r>
        <w:rPr>
          <w:rFonts w:eastAsiaTheme="minorEastAsia"/>
        </w:rPr>
        <w:t xml:space="preserve">the elements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are as follow</w:t>
      </w:r>
    </w:p>
    <w:commentRangeStart w:id="676"/>
    <w:p w14:paraId="1E761A4D" w14:textId="736EEF04" w:rsidR="003C469D" w:rsidRDefault="00464602" w:rsidP="003C469D">
      <w:pPr>
        <w:jc w:val="both"/>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acc>
            </m:e>
            <m:sub>
              <m:r>
                <w:rPr>
                  <w:rFonts w:ascii="Cambria Math" w:eastAsiaTheme="minorEastAsia" w:hAnsi="Cambria Math"/>
                </w:rPr>
                <m:t>ijm</m:t>
              </m:r>
            </m:sub>
          </m:sSub>
          <w:commentRangeEnd w:id="676"/>
          <m:r>
            <m:rPr>
              <m:sty m:val="p"/>
            </m:rPr>
            <w:rPr>
              <w:rStyle w:val="CommentReference"/>
              <w:rFonts w:ascii="Cambria Math" w:hAnsi="Cambria Math"/>
            </w:rPr>
            <w:commentReference w:id="676"/>
          </m:r>
          <m:r>
            <w:rPr>
              <w:rFonts w:ascii="Cambria Math" w:eastAsiaTheme="minorEastAsia" w:hAnsi="Cambria Math"/>
            </w:rPr>
            <m:t xml:space="preserve">= </m:t>
          </m:r>
          <m:r>
            <w:rPr>
              <w:rFonts w:ascii="Cambria Math" w:hAnsi="Cambria Math"/>
            </w:rPr>
            <m:t>f</m:t>
          </m:r>
          <m:d>
            <m:dPr>
              <m:ctrlPr>
                <w:rPr>
                  <w:rFonts w:ascii="Cambria Math" w:eastAsiaTheme="minorEastAsia" w:hAnsi="Cambria Math"/>
                  <w:i/>
                </w:rPr>
              </m:ctrlPr>
            </m:dPr>
            <m:e>
              <m:r>
                <w:rPr>
                  <w:rFonts w:ascii="Cambria Math" w:hAnsi="Cambria Math"/>
                </w:rPr>
                <m:t>x</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1/r</m:t>
                          </m:r>
                        </m:e>
                        <m:sub>
                          <m:r>
                            <w:rPr>
                              <w:rFonts w:ascii="Cambria Math" w:hAnsi="Cambria Math"/>
                            </w:rPr>
                            <m:t>i</m:t>
                          </m:r>
                        </m:sub>
                      </m:sSub>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1/t</m:t>
                          </m:r>
                        </m:e>
                        <m:sub>
                          <m:r>
                            <w:rPr>
                              <w:rFonts w:ascii="Cambria Math" w:hAnsi="Cambria Math"/>
                            </w:rPr>
                            <m:t>i</m:t>
                          </m:r>
                        </m:sub>
                      </m:sSub>
                    </m:e>
                    <m:sub>
                      <m:r>
                        <w:rPr>
                          <w:rFonts w:ascii="Cambria Math" w:hAnsi="Cambria Math"/>
                        </w:rPr>
                        <m:t>0</m:t>
                      </m:r>
                    </m:sub>
                  </m:sSub>
                  <m:r>
                    <w:rPr>
                      <w:rFonts w:ascii="Cambria Math" w:hAnsi="Cambria Math"/>
                    </w:rPr>
                    <m:t>,  &amp;if j≠m</m:t>
                  </m:r>
                </m:e>
                <m:e>
                  <w:commentRangeStart w:id="677"/>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+1/</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m:t>
                  </m:r>
                  <w:commentRangeEnd w:id="677"/>
                  <m:r>
                    <m:rPr>
                      <m:sty m:val="p"/>
                    </m:rPr>
                    <w:rPr>
                      <w:rStyle w:val="CommentReference"/>
                      <w:rFonts w:ascii="Cambria Math" w:hAnsi="Cambria Math"/>
                    </w:rPr>
                    <w:commentReference w:id="677"/>
                  </m:r>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1/r</m:t>
                          </m:r>
                        </m:e>
                        <m:sub>
                          <m:r>
                            <w:rPr>
                              <w:rFonts w:ascii="Cambria Math" w:hAnsi="Cambria Math"/>
                            </w:rPr>
                            <m:t>i</m:t>
                          </m:r>
                        </m:sub>
                      </m:sSub>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1/t</m:t>
                          </m:r>
                        </m:e>
                        <m:sub>
                          <m:r>
                            <w:rPr>
                              <w:rFonts w:ascii="Cambria Math" w:hAnsi="Cambria Math"/>
                            </w:rPr>
                            <m:t>i</m:t>
                          </m:r>
                        </m:sub>
                      </m:sSub>
                    </m:e>
                    <m:sub>
                      <m:r>
                        <w:rPr>
                          <w:rFonts w:ascii="Cambria Math" w:hAnsi="Cambria Math"/>
                        </w:rPr>
                        <m:t>0</m:t>
                      </m:r>
                    </m:sub>
                  </m:sSub>
                  <m:r>
                    <w:rPr>
                      <w:rFonts w:ascii="Cambria Math" w:hAnsi="Cambria Math"/>
                    </w:rPr>
                    <m:t>,  &amp;if j</m:t>
                  </m:r>
                  <w:commentRangeStart w:id="678"/>
                  <w:commentRangeEnd w:id="678"/>
                  <m:r>
                    <m:rPr>
                      <m:sty m:val="p"/>
                    </m:rPr>
                    <w:rPr>
                      <w:rStyle w:val="CommentReference"/>
                      <w:rFonts w:ascii="Cambria Math" w:hAnsi="Cambria Math"/>
                    </w:rPr>
                    <w:commentReference w:id="678"/>
                  </m:r>
                  <w:commentRangeStart w:id="679"/>
                  <w:commentRangeEnd w:id="679"/>
                  <m:r>
                    <m:rPr>
                      <m:sty m:val="p"/>
                    </m:rPr>
                    <w:rPr>
                      <w:rStyle w:val="CommentReference"/>
                      <w:rFonts w:ascii="Cambria Math" w:hAnsi="Cambria Math"/>
                    </w:rPr>
                    <w:commentReference w:id="679"/>
                  </m:r>
                  <m:r>
                    <w:rPr>
                      <w:rFonts w:ascii="Cambria Math" w:hAnsi="Cambria Math"/>
                    </w:rPr>
                    <m:t>=m</m:t>
                  </m:r>
                </m:e>
              </m:eqArr>
            </m:e>
          </m:d>
        </m:oMath>
      </m:oMathPara>
    </w:p>
    <w:p w14:paraId="3D6331CC" w14:textId="3C3D164A" w:rsidR="00C62702" w:rsidRPr="00E97736" w:rsidRDefault="00C62702" w:rsidP="00C62702">
      <w:pPr>
        <w:jc w:val="both"/>
        <w:rPr>
          <w:rFonts w:eastAsiaTheme="minorEastAsia"/>
        </w:rPr>
      </w:pPr>
      <w:r>
        <w:rPr>
          <w:rFonts w:eastAsiaTheme="minorEastAsia"/>
        </w:rPr>
        <w:t xml:space="preserve">And for the relative risk </w:t>
      </w:r>
      <m:oMath>
        <m:r>
          <w:rPr>
            <w:rFonts w:ascii="Cambria Math" w:eastAsiaTheme="minorEastAsia" w:hAnsi="Cambria Math"/>
          </w:rPr>
          <m:t>RR</m:t>
        </m:r>
      </m:oMath>
    </w:p>
    <w:commentRangeStart w:id="680"/>
    <w:p w14:paraId="753DE8D2" w14:textId="3BC523BE" w:rsidR="00C62702" w:rsidRDefault="00464602" w:rsidP="00C62702">
      <w:pPr>
        <w:jc w:val="both"/>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acc>
            </m:e>
            <m:sub>
              <m:r>
                <w:rPr>
                  <w:rFonts w:ascii="Cambria Math" w:eastAsiaTheme="minorEastAsia" w:hAnsi="Cambria Math"/>
                </w:rPr>
                <m:t>ijm</m:t>
              </m:r>
            </m:sub>
          </m:sSub>
          <w:commentRangeEnd w:id="680"/>
          <m:r>
            <m:rPr>
              <m:sty m:val="p"/>
            </m:rPr>
            <w:rPr>
              <w:rStyle w:val="CommentReference"/>
              <w:rFonts w:ascii="Cambria Math" w:hAnsi="Cambria Math"/>
            </w:rPr>
            <w:commentReference w:id="680"/>
          </m:r>
          <m:r>
            <w:rPr>
              <w:rFonts w:ascii="Cambria Math" w:eastAsiaTheme="minorEastAsia" w:hAnsi="Cambria Math"/>
            </w:rPr>
            <m:t xml:space="preserve">= </m:t>
          </m:r>
          <m:r>
            <w:rPr>
              <w:rFonts w:ascii="Cambria Math" w:hAnsi="Cambria Math"/>
            </w:rPr>
            <m:t>f</m:t>
          </m:r>
          <m:d>
            <m:dPr>
              <m:ctrlPr>
                <w:rPr>
                  <w:rFonts w:ascii="Cambria Math" w:eastAsiaTheme="minorEastAsia" w:hAnsi="Cambria Math"/>
                  <w:i/>
                </w:rPr>
              </m:ctrlPr>
            </m:dPr>
            <m:e>
              <m:r>
                <w:rPr>
                  <w:rFonts w:ascii="Cambria Math" w:hAnsi="Cambria Math"/>
                </w:rPr>
                <m:t>x</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1/r</m:t>
                          </m:r>
                        </m:e>
                        <m:sub>
                          <m:r>
                            <w:rPr>
                              <w:rFonts w:ascii="Cambria Math" w:hAnsi="Cambria Math"/>
                            </w:rPr>
                            <m:t>i</m:t>
                          </m:r>
                        </m:sub>
                      </m:sSub>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1/n</m:t>
                          </m:r>
                        </m:e>
                        <m:sub>
                          <m:r>
                            <w:rPr>
                              <w:rFonts w:ascii="Cambria Math" w:hAnsi="Cambria Math"/>
                            </w:rPr>
                            <m:t>i</m:t>
                          </m:r>
                        </m:sub>
                      </m:sSub>
                    </m:e>
                    <m:sub>
                      <m:r>
                        <w:rPr>
                          <w:rFonts w:ascii="Cambria Math" w:hAnsi="Cambria Math"/>
                        </w:rPr>
                        <m:t>0</m:t>
                      </m:r>
                    </m:sub>
                  </m:sSub>
                  <m:r>
                    <w:rPr>
                      <w:rFonts w:ascii="Cambria Math" w:hAnsi="Cambria Math"/>
                    </w:rPr>
                    <m:t>,  &amp;if j≠m</m:t>
                  </m:r>
                </m:e>
                <m:e>
                  <w:commentRangeStart w:id="681"/>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-1/</m:t>
                  </m:r>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 xml:space="preserve"> </m:t>
                  </m:r>
                  <w:commentRangeEnd w:id="681"/>
                  <m:r>
                    <m:rPr>
                      <m:sty m:val="p"/>
                    </m:rPr>
                    <w:rPr>
                      <w:rStyle w:val="CommentReference"/>
                      <w:rFonts w:ascii="Cambria Math" w:hAnsi="Cambria Math"/>
                    </w:rPr>
                    <w:commentReference w:id="681"/>
                  </m:r>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1/r</m:t>
                          </m:r>
                        </m:e>
                        <m:sub>
                          <m:r>
                            <w:rPr>
                              <w:rFonts w:ascii="Cambria Math" w:hAnsi="Cambria Math"/>
                            </w:rPr>
                            <m:t>i</m:t>
                          </m:r>
                        </m:sub>
                      </m:sSub>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1/n</m:t>
                          </m:r>
                        </m:e>
                        <m:sub>
                          <m:r>
                            <w:rPr>
                              <w:rFonts w:ascii="Cambria Math" w:hAnsi="Cambria Math"/>
                            </w:rPr>
                            <m:t>i</m:t>
                          </m:r>
                        </m:sub>
                      </m:sSub>
                    </m:e>
                    <m:sub>
                      <m:r>
                        <w:rPr>
                          <w:rFonts w:ascii="Cambria Math" w:hAnsi="Cambria Math"/>
                        </w:rPr>
                        <m:t>0</m:t>
                      </m:r>
                    </m:sub>
                  </m:sSub>
                  <m:r>
                    <w:rPr>
                      <w:rFonts w:ascii="Cambria Math" w:hAnsi="Cambria Math"/>
                    </w:rPr>
                    <m:t>,  &amp;if j</m:t>
                  </m:r>
                  <w:commentRangeStart w:id="682"/>
                  <w:commentRangeEnd w:id="682"/>
                  <m:r>
                    <m:rPr>
                      <m:sty m:val="p"/>
                    </m:rPr>
                    <w:rPr>
                      <w:rStyle w:val="CommentReference"/>
                      <w:rFonts w:ascii="Cambria Math" w:hAnsi="Cambria Math"/>
                    </w:rPr>
                    <w:commentReference w:id="682"/>
                  </m:r>
                  <w:commentRangeStart w:id="683"/>
                  <w:commentRangeEnd w:id="683"/>
                  <m:r>
                    <m:rPr>
                      <m:sty m:val="p"/>
                    </m:rPr>
                    <w:rPr>
                      <w:rStyle w:val="CommentReference"/>
                      <w:rFonts w:ascii="Cambria Math" w:hAnsi="Cambria Math"/>
                    </w:rPr>
                    <w:commentReference w:id="683"/>
                  </m:r>
                  <m:r>
                    <w:rPr>
                      <w:rFonts w:ascii="Cambria Math" w:hAnsi="Cambria Math"/>
                    </w:rPr>
                    <m:t>=m</m:t>
                  </m:r>
                </m:e>
              </m:eqArr>
            </m:e>
          </m:d>
        </m:oMath>
      </m:oMathPara>
    </w:p>
    <w:p w14:paraId="61223F73" w14:textId="77777777" w:rsidR="00C62702" w:rsidRDefault="00C62702" w:rsidP="003C469D">
      <w:pPr>
        <w:jc w:val="both"/>
        <w:rPr>
          <w:rFonts w:eastAsiaTheme="minorEastAsia"/>
        </w:rPr>
      </w:pPr>
    </w:p>
    <w:p w14:paraId="33DBAF26" w14:textId="2E7851ED" w:rsidR="003C469D" w:rsidRDefault="003C469D" w:rsidP="003C469D">
      <w:pPr>
        <w:jc w:val="both"/>
        <w:rPr>
          <w:rFonts w:eastAsiaTheme="minorEastAsia"/>
        </w:rPr>
      </w:pPr>
      <w:r>
        <w:rPr>
          <w:rFonts w:eastAsiaTheme="minorEastAsia"/>
        </w:rPr>
        <w:t xml:space="preserve">with </w:t>
      </w:r>
      <m:oMath>
        <m:r>
          <w:rPr>
            <w:rFonts w:ascii="Cambria Math" w:eastAsiaTheme="minorEastAsia" w:hAnsi="Cambria Math"/>
          </w:rPr>
          <m:t xml:space="preserve">r </m:t>
        </m:r>
      </m:oMath>
      <w:r>
        <w:rPr>
          <w:rFonts w:eastAsiaTheme="minorEastAsia"/>
        </w:rPr>
        <w:t>indicating the number of cases</w:t>
      </w:r>
      <w:r w:rsidR="006F736C">
        <w:rPr>
          <w:rFonts w:eastAsiaTheme="minorEastAsia"/>
        </w:rPr>
        <w:t>,</w:t>
      </w:r>
      <w:r>
        <w:rPr>
          <w:rFonts w:eastAsiaTheme="minorEastAsia"/>
        </w:rPr>
        <w:t xml:space="preserve"> </w:t>
      </w:r>
      <m:oMath>
        <m:r>
          <w:rPr>
            <w:rFonts w:ascii="Cambria Math" w:eastAsiaTheme="minorEastAsia" w:hAnsi="Cambria Math"/>
          </w:rPr>
          <m:t>t</m:t>
        </m:r>
      </m:oMath>
      <w:r>
        <w:rPr>
          <w:rFonts w:eastAsiaTheme="minorEastAsia"/>
        </w:rPr>
        <w:t xml:space="preserve"> the number of controls</w:t>
      </w:r>
      <w:r w:rsidR="006F736C">
        <w:rPr>
          <w:rFonts w:eastAsiaTheme="minorEastAsia"/>
        </w:rPr>
        <w:t xml:space="preserve"> and </w:t>
      </w:r>
      <m:oMath>
        <m:r>
          <w:rPr>
            <w:rFonts w:ascii="Cambria Math" w:eastAsiaTheme="minorEastAsia" w:hAnsi="Cambria Math"/>
          </w:rPr>
          <m:t>n</m:t>
        </m:r>
      </m:oMath>
      <w:r w:rsidR="006F736C">
        <w:rPr>
          <w:rFonts w:eastAsiaTheme="minorEastAsia"/>
        </w:rPr>
        <w:t xml:space="preserve"> the total number of </w:t>
      </w:r>
      <w:r w:rsidR="00905FA9">
        <w:rPr>
          <w:rFonts w:eastAsiaTheme="minorEastAsia"/>
        </w:rPr>
        <w:t>individuals</w:t>
      </w:r>
      <w:r>
        <w:rPr>
          <w:rFonts w:eastAsiaTheme="minorEastAsia"/>
        </w:rPr>
        <w:t xml:space="preserve">. Notice that in </w:t>
      </w:r>
      <w:r w:rsidRPr="0037723A">
        <w:rPr>
          <w:rFonts w:eastAsiaTheme="minorEastAsia"/>
        </w:rPr>
        <w:t>R</w:t>
      </w:r>
      <w:r>
        <w:rPr>
          <w:rFonts w:eastAsiaTheme="minorEastAsia"/>
          <w:b/>
        </w:rPr>
        <w:t xml:space="preserve"> </w:t>
      </w:r>
      <w:r>
        <w:rPr>
          <w:rFonts w:eastAsiaTheme="minorEastAsia"/>
        </w:rPr>
        <w:t xml:space="preserve">we provide JAGS model with the inverse of variance-covariance matrix; precision matrix. </w:t>
      </w:r>
    </w:p>
    <w:p w14:paraId="0DDB20F8" w14:textId="3014B18A" w:rsidR="003C469D" w:rsidRPr="00D14770" w:rsidRDefault="003C469D" w:rsidP="003C469D">
      <w:pPr>
        <w:jc w:val="both"/>
        <w:rPr>
          <w:rFonts w:eastAsiaTheme="minorEastAsia"/>
          <w:lang w:val="en-US"/>
        </w:rPr>
      </w:pPr>
      <w:r>
        <w:rPr>
          <w:rFonts w:eastAsiaTheme="minorEastAsia"/>
        </w:rPr>
        <w:t xml:space="preserve">The matrix </w:t>
      </w:r>
      <m:oMath>
        <m:sSub>
          <m:sSubPr>
            <m:ctrlPr>
              <w:rPr>
                <w:rFonts w:ascii="Cambria Math" w:eastAsiaTheme="minorEastAsia" w:hAnsi="Cambria Math"/>
                <w:b/>
                <w:i/>
                <w:lang w:val="el-GR"/>
              </w:rPr>
            </m:ctrlPr>
          </m:sSubPr>
          <m:e>
            <m:r>
              <m:rPr>
                <m:sty m:val="bi"/>
              </m:rPr>
              <w:rPr>
                <w:rFonts w:ascii="Cambria Math" w:eastAsiaTheme="minorEastAsia" w:hAnsi="Cambria Math"/>
                <w:lang w:val="el-GR"/>
              </w:rPr>
              <m:t>Δ</m:t>
            </m:r>
          </m:e>
          <m:sub>
            <m:r>
              <m:rPr>
                <m:sty m:val="bi"/>
              </m:rPr>
              <w:rPr>
                <w:rFonts w:ascii="Cambria Math" w:eastAsiaTheme="minorEastAsia" w:hAnsi="Cambria Math"/>
                <w:lang w:val="en-US"/>
              </w:rPr>
              <m:t>i</m:t>
            </m:r>
          </m:sub>
        </m:sSub>
      </m:oMath>
      <w:r>
        <w:rPr>
          <w:rFonts w:eastAsiaTheme="minorEastAsia"/>
          <w:b/>
          <w:lang w:val="en-US"/>
        </w:rPr>
        <w:t xml:space="preserve"> </w:t>
      </w:r>
      <w:r>
        <w:rPr>
          <w:rFonts w:eastAsiaTheme="minorEastAsia"/>
          <w:lang w:val="en-US"/>
        </w:rPr>
        <w:t>reflects</w:t>
      </w:r>
      <w:r w:rsidRPr="00D14770">
        <w:rPr>
          <w:rFonts w:eastAsiaTheme="minorEastAsia"/>
          <w:lang w:val="en-US"/>
        </w:rPr>
        <w:t xml:space="preserve"> </w:t>
      </w:r>
      <w:r>
        <w:rPr>
          <w:rFonts w:eastAsiaTheme="minorEastAsia"/>
          <w:lang w:val="en-US"/>
        </w:rPr>
        <w:t xml:space="preserve">association between the dose levels and the relative effects and its elements </w:t>
      </w:r>
      <m:oMath>
        <m:sSub>
          <m:sSubPr>
            <m:ctrlPr>
              <w:rPr>
                <w:rFonts w:ascii="Cambria Math" w:hAnsi="Cambria Math"/>
                <w:i/>
                <w:lang w:val="el-GR"/>
              </w:rPr>
            </m:ctrlPr>
          </m:sSubPr>
          <m:e>
            <m:r>
              <w:rPr>
                <w:rFonts w:ascii="Cambria Math" w:hAnsi="Cambria Math"/>
                <w:lang w:val="el-GR"/>
              </w:rPr>
              <m:t>δ</m:t>
            </m:r>
          </m:e>
          <m:sub>
            <m:r>
              <w:rPr>
                <w:rFonts w:ascii="Cambria Math" w:hAnsi="Cambria Math"/>
                <w:lang w:val="en-US"/>
              </w:rPr>
              <m:t>ij</m:t>
            </m:r>
          </m:sub>
        </m:sSub>
        <m:r>
          <w:rPr>
            <w:rFonts w:ascii="Cambria Math" w:hAnsi="Cambria Math"/>
          </w:rPr>
          <m:t xml:space="preserve"> </m:t>
        </m:r>
      </m:oMath>
      <w:r>
        <w:rPr>
          <w:rFonts w:eastAsiaTheme="minorEastAsia"/>
          <w:lang w:val="en-US"/>
        </w:rPr>
        <w:t xml:space="preserve">are assumed fixed and associated with a dose-transformation function </w:t>
      </w:r>
      <m:oMath>
        <m:r>
          <w:rPr>
            <w:rFonts w:ascii="Cambria Math" w:eastAsiaTheme="minorEastAsia" w:hAnsi="Cambria Math"/>
            <w:lang w:val="en-US"/>
          </w:rPr>
          <m:t>f</m:t>
        </m:r>
      </m:oMath>
      <w:r>
        <w:rPr>
          <w:rFonts w:eastAsiaTheme="minorEastAsia"/>
          <w:lang w:val="en-US"/>
        </w:rPr>
        <w:t xml:space="preserve"> (discussed in section </w:t>
      </w:r>
      <w:r>
        <w:rPr>
          <w:rFonts w:eastAsiaTheme="minorEastAsia"/>
          <w:lang w:val="en-US"/>
        </w:rPr>
        <w:fldChar w:fldCharType="begin"/>
      </w:r>
      <w:r>
        <w:rPr>
          <w:rFonts w:eastAsiaTheme="minorEastAsia"/>
          <w:lang w:val="en-US"/>
        </w:rPr>
        <w:instrText xml:space="preserve"> REF _Ref423095426 \r \h </w:instrText>
      </w:r>
      <w:r>
        <w:rPr>
          <w:rFonts w:eastAsiaTheme="minorEastAsia"/>
          <w:lang w:val="en-US"/>
        </w:rPr>
      </w:r>
      <w:r>
        <w:rPr>
          <w:rFonts w:eastAsiaTheme="minorEastAsia"/>
          <w:lang w:val="en-US"/>
        </w:rPr>
        <w:fldChar w:fldCharType="separate"/>
      </w:r>
      <w:ins w:id="684" w:author="Microsoft Office User" w:date="2019-10-14T08:45:00Z">
        <w:r w:rsidR="00C51460">
          <w:rPr>
            <w:rFonts w:eastAsiaTheme="minorEastAsia"/>
            <w:lang w:val="en-US"/>
          </w:rPr>
          <w:t>2.3.2</w:t>
        </w:r>
      </w:ins>
      <w:del w:id="685" w:author="Microsoft Office User" w:date="2019-10-14T08:40:00Z">
        <w:r w:rsidR="009B25CE" w:rsidDel="00B55735">
          <w:rPr>
            <w:rFonts w:eastAsiaTheme="minorEastAsia"/>
            <w:lang w:val="en-US"/>
          </w:rPr>
          <w:delText>1.2.2</w:delText>
        </w:r>
      </w:del>
      <w:r>
        <w:rPr>
          <w:rFonts w:eastAsiaTheme="minorEastAsia"/>
          <w:lang w:val="en-US"/>
        </w:rPr>
        <w:fldChar w:fldCharType="end"/>
      </w:r>
      <w:r>
        <w:rPr>
          <w:rFonts w:eastAsiaTheme="minorEastAsia"/>
          <w:lang w:val="en-US"/>
        </w:rPr>
        <w:t>)</w:t>
      </w:r>
    </w:p>
    <w:p w14:paraId="2A8C8D9B" w14:textId="77777777" w:rsidR="003C469D" w:rsidRDefault="003C469D" w:rsidP="003C469D"/>
    <w:p w14:paraId="6D214008" w14:textId="7D06D4EB" w:rsidR="003C469D" w:rsidRPr="00C07C11" w:rsidRDefault="00464602" w:rsidP="003C469D">
      <w:pPr>
        <w:rPr>
          <w:rFonts w:eastAsiaTheme="minorEastAsia"/>
        </w:rPr>
      </w:pPr>
      <m:oMathPara>
        <m:oMath>
          <m:sSub>
            <m:sSubPr>
              <m:ctrlPr>
                <w:rPr>
                  <w:rFonts w:ascii="Cambria Math" w:hAnsi="Cambria Math"/>
                  <w:i/>
                  <w:lang w:val="el-GR"/>
                </w:rPr>
              </m:ctrlPr>
            </m:sSubPr>
            <m:e>
              <m:r>
                <w:rPr>
                  <w:rFonts w:ascii="Cambria Math" w:hAnsi="Cambria Math"/>
                  <w:lang w:val="el-GR"/>
                </w:rPr>
                <m:t>δ</m:t>
              </m:r>
            </m:e>
            <m:sub>
              <m:r>
                <w:rPr>
                  <w:rFonts w:ascii="Cambria Math" w:hAnsi="Cambria Math"/>
                  <w:lang w:val="en-US"/>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i</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i</m:t>
                  </m:r>
                </m:sub>
              </m:sSub>
            </m:e>
          </m:d>
        </m:oMath>
      </m:oMathPara>
    </w:p>
    <w:p w14:paraId="2FA2731C" w14:textId="77777777" w:rsidR="003C469D" w:rsidRDefault="003C469D" w:rsidP="003C469D"/>
    <w:p w14:paraId="0626CAEC" w14:textId="5709D641" w:rsidR="003C469D" w:rsidRDefault="003C469D" w:rsidP="003C469D">
      <w:pPr>
        <w:rPr>
          <w:rFonts w:eastAsiaTheme="minorEastAsia"/>
        </w:rPr>
      </w:pPr>
      <w:r>
        <w:t xml:space="preserve">The equation above assumes that all heterogeneity across study effects is associated with variability in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6725C1">
        <w:rPr>
          <w:rFonts w:eastAsiaTheme="minorEastAsia"/>
        </w:rPr>
        <w:t xml:space="preserve">, where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4821D0">
        <w:rPr>
          <w:rFonts w:eastAsiaTheme="minorEastAsia"/>
        </w:rPr>
        <w:t>’s indicate</w:t>
      </w:r>
      <w:r w:rsidR="0048416F">
        <w:rPr>
          <w:rFonts w:eastAsiaTheme="minorEastAsia"/>
        </w:rPr>
        <w:t xml:space="preserve"> the regression coefficients. </w:t>
      </w:r>
      <w:r>
        <w:rPr>
          <w:rFonts w:eastAsiaTheme="minorEastAsia"/>
        </w:rPr>
        <w:t xml:space="preserve">An alternative model that encompasses random effects beyond the impact of the dose would be </w:t>
      </w:r>
    </w:p>
    <w:p w14:paraId="194379BB" w14:textId="77777777" w:rsidR="003C469D" w:rsidRDefault="00464602" w:rsidP="003C469D">
      <w:pPr>
        <w:jc w:val="both"/>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lang w:val="el-GR"/>
                </w:rPr>
                <m:t>Δ</m:t>
              </m:r>
            </m:e>
            <m:sub>
              <m:r>
                <m:rPr>
                  <m:sty m:val="bi"/>
                </m:rPr>
                <w:rPr>
                  <w:rFonts w:ascii="Cambria Math" w:eastAsiaTheme="minorEastAsia" w:hAnsi="Cambria Math"/>
                </w:rPr>
                <m:t>i</m:t>
              </m:r>
            </m:sub>
          </m:sSub>
          <m:r>
            <w:rPr>
              <w:rFonts w:ascii="Cambria Math" w:eastAsiaTheme="minorEastAsia" w:hAnsi="Cambria Math"/>
            </w:rPr>
            <m:t xml:space="preserve"> ~ MVN(</m:t>
          </m:r>
          <m:sSub>
            <m:sSubPr>
              <m:ctrlPr>
                <w:rPr>
                  <w:rFonts w:ascii="Cambria Math" w:eastAsiaTheme="minorEastAsia" w:hAnsi="Cambria Math"/>
                  <w:b/>
                  <w:i/>
                  <w:lang w:val="el-GR"/>
                </w:rPr>
              </m:ctrlPr>
            </m:sSubPr>
            <m:e>
              <m:r>
                <m:rPr>
                  <m:sty m:val="bi"/>
                </m:rPr>
                <w:rPr>
                  <w:rFonts w:ascii="Cambria Math" w:eastAsiaTheme="minorEastAsia" w:hAnsi="Cambria Math"/>
                  <w:lang w:val="el-GR"/>
                </w:rPr>
                <m:t>Μ</m:t>
              </m:r>
            </m:e>
            <m:sub>
              <m:r>
                <m:rPr>
                  <m:sty m:val="bi"/>
                </m:rPr>
                <w:rPr>
                  <w:rFonts w:ascii="Cambria Math" w:eastAsiaTheme="minorEastAsia" w:hAnsi="Cambria Math"/>
                  <w:lang w:val="en-US"/>
                </w:rPr>
                <m:t>i</m:t>
              </m:r>
            </m:sub>
          </m:sSub>
          <m:r>
            <w:rPr>
              <w:rFonts w:ascii="Cambria Math" w:hAnsi="Cambria Math"/>
            </w:rPr>
            <m:t xml:space="preserve">, </m:t>
          </m:r>
          <m:r>
            <m:rPr>
              <m:sty m:val="bi"/>
            </m:rPr>
            <w:rPr>
              <w:rFonts w:ascii="Cambria Math" w:hAnsi="Cambria Math"/>
            </w:rPr>
            <m:t>Τ</m:t>
          </m:r>
          <m:r>
            <w:rPr>
              <w:rFonts w:ascii="Cambria Math" w:eastAsiaTheme="minorEastAsia" w:hAnsi="Cambria Math"/>
            </w:rPr>
            <m:t>)</m:t>
          </m:r>
        </m:oMath>
      </m:oMathPara>
    </w:p>
    <w:p w14:paraId="4CA1C50A" w14:textId="0F636909" w:rsidR="003C469D" w:rsidRPr="0037723A" w:rsidRDefault="003C469D" w:rsidP="003C469D">
      <w:pPr>
        <w:rPr>
          <w:rFonts w:eastAsiaTheme="minorEastAsia"/>
        </w:rPr>
      </w:pPr>
      <w:r>
        <w:rPr>
          <w:lang w:val="en-US"/>
        </w:rPr>
        <w:t xml:space="preserve">where </w:t>
      </w:r>
      <m:oMath>
        <m:r>
          <m:rPr>
            <m:sty m:val="bi"/>
          </m:rPr>
          <w:rPr>
            <w:rFonts w:ascii="Cambria Math" w:hAnsi="Cambria Math"/>
          </w:rPr>
          <m:t>Τ</m:t>
        </m:r>
      </m:oMath>
      <w:r>
        <w:rPr>
          <w:rFonts w:eastAsiaTheme="minorEastAsia"/>
        </w:rPr>
        <w:t xml:space="preserve"> is the between studies variance-covariance matrix with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oMath>
      <w:r>
        <w:rPr>
          <w:rFonts w:eastAsiaTheme="minorEastAsia"/>
          <w:lang w:val="en-US"/>
        </w:rPr>
        <w:t xml:space="preserve"> in the diagonal and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num>
          <m:den>
            <m:r>
              <w:rPr>
                <w:rFonts w:ascii="Cambria Math" w:eastAsiaTheme="minorEastAsia" w:hAnsi="Cambria Math"/>
              </w:rPr>
              <m:t>2</m:t>
            </m:r>
          </m:den>
        </m:f>
      </m:oMath>
      <w:r>
        <w:rPr>
          <w:rFonts w:eastAsiaTheme="minorEastAsia"/>
        </w:rPr>
        <w:t xml:space="preserve"> in the off-diagonal. Then, the dose transformations will be used to model </w:t>
      </w:r>
      <m:oMath>
        <m:sSub>
          <m:sSubPr>
            <m:ctrlPr>
              <w:rPr>
                <w:rFonts w:ascii="Cambria Math" w:eastAsiaTheme="minorEastAsia" w:hAnsi="Cambria Math"/>
                <w:b/>
                <w:i/>
                <w:lang w:val="el-GR"/>
              </w:rPr>
            </m:ctrlPr>
          </m:sSubPr>
          <m:e>
            <m:r>
              <m:rPr>
                <m:sty m:val="bi"/>
              </m:rPr>
              <w:rPr>
                <w:rFonts w:ascii="Cambria Math" w:eastAsiaTheme="minorEastAsia" w:hAnsi="Cambria Math"/>
                <w:lang w:val="el-GR"/>
              </w:rPr>
              <m:t>Μ</m:t>
            </m:r>
          </m:e>
          <m:sub>
            <m:r>
              <m:rPr>
                <m:sty m:val="bi"/>
              </m:rPr>
              <w:rPr>
                <w:rFonts w:ascii="Cambria Math" w:eastAsiaTheme="minorEastAsia" w:hAnsi="Cambria Math"/>
                <w:lang w:val="en-US"/>
              </w:rPr>
              <m:t>i</m:t>
            </m:r>
          </m:sub>
        </m:sSub>
      </m:oMath>
      <w:r>
        <w:rPr>
          <w:rFonts w:eastAsiaTheme="minorEastAsia"/>
          <w:b/>
          <w:lang w:val="en-US"/>
        </w:rPr>
        <w:t xml:space="preserve"> </w:t>
      </w:r>
      <w:r w:rsidRPr="00C07C11">
        <w:rPr>
          <w:rFonts w:eastAsiaTheme="minorEastAsia"/>
          <w:lang w:val="en-US"/>
        </w:rPr>
        <w:t>so that</w:t>
      </w:r>
      <m:oMath>
        <m:r>
          <m:rPr>
            <m:sty m:val="p"/>
          </m:rPr>
          <w:rPr>
            <w:rFonts w:ascii="Cambria Math" w:hAnsi="Cambria Math"/>
          </w:rPr>
          <w:br/>
        </m:r>
      </m:oMath>
      <m:oMathPara>
        <m:oMath>
          <m:sSub>
            <m:sSubPr>
              <m:ctrlPr>
                <w:rPr>
                  <w:rFonts w:ascii="Cambria Math" w:hAnsi="Cambria Math"/>
                  <w:i/>
                  <w:lang w:val="el-GR"/>
                </w:rPr>
              </m:ctrlPr>
            </m:sSubPr>
            <m:e>
              <m:r>
                <w:rPr>
                  <w:rFonts w:ascii="Cambria Math" w:hAnsi="Cambria Math"/>
                  <w:lang w:val="el-GR"/>
                </w:rPr>
                <m:t>μ</m:t>
              </m:r>
            </m:e>
            <m:sub>
              <m:r>
                <w:rPr>
                  <w:rFonts w:ascii="Cambria Math" w:hAnsi="Cambria Math"/>
                  <w:lang w:val="en-US"/>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i</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i</m:t>
                  </m:r>
                </m:sub>
              </m:sSub>
            </m:e>
          </m:d>
        </m:oMath>
      </m:oMathPara>
    </w:p>
    <w:p w14:paraId="7510DCC2" w14:textId="77777777" w:rsidR="003C469D" w:rsidRDefault="003C469D" w:rsidP="003C469D">
      <w:pPr>
        <w:rPr>
          <w:lang w:val="en-US"/>
        </w:rPr>
      </w:pPr>
      <w:r>
        <w:rPr>
          <w:lang w:val="en-US"/>
        </w:rPr>
        <w:t xml:space="preserve">In this document, we will proceed with the fixed-effect assumption. </w:t>
      </w:r>
    </w:p>
    <w:p w14:paraId="22F1ED4C" w14:textId="77777777" w:rsidR="003C469D" w:rsidRPr="00C07C11" w:rsidRDefault="003C469D" w:rsidP="003C469D">
      <w:pPr>
        <w:rPr>
          <w:u w:val="single"/>
          <w:lang w:val="en-US"/>
        </w:rPr>
      </w:pPr>
    </w:p>
    <w:p w14:paraId="362948F6" w14:textId="77777777" w:rsidR="003C469D" w:rsidRDefault="003C469D" w:rsidP="00870277">
      <w:pPr>
        <w:pStyle w:val="Heading5"/>
        <w:rPr>
          <w:lang w:val="en-US"/>
        </w:rPr>
        <w:pPrChange w:id="686" w:author="Microsoft Office User" w:date="2019-10-14T09:32:00Z">
          <w:pPr/>
        </w:pPrChange>
      </w:pPr>
      <w:r w:rsidRPr="00C07C11">
        <w:rPr>
          <w:lang w:val="en-US"/>
        </w:rPr>
        <w:t>Using the binomial distribution</w:t>
      </w:r>
    </w:p>
    <w:p w14:paraId="68E0E2BA" w14:textId="4094FC5F" w:rsidR="003C469D" w:rsidRDefault="003C469D" w:rsidP="003C469D">
      <w:pPr>
        <w:rPr>
          <w:rFonts w:eastAsiaTheme="minorEastAsia"/>
        </w:rPr>
      </w:pPr>
      <w:r w:rsidRPr="00C07C11">
        <w:rPr>
          <w:lang w:val="en-US"/>
        </w:rPr>
        <w:t xml:space="preserve">A study </w:t>
      </w:r>
      <w:r>
        <w:rPr>
          <w:lang w:val="en-US"/>
        </w:rPr>
        <w:t xml:space="preserve">can in fact present the number of events per dose. Assume we have </w:t>
      </w:r>
      <m:oMath>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+1 doses and in each one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Pr>
          <w:rFonts w:eastAsiaTheme="minorEastAsia"/>
        </w:rPr>
        <w:t xml:space="preserve"> events occur out of </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rPr>
          <w:rFonts w:eastAsiaTheme="minorEastAsia"/>
        </w:rPr>
        <w:t xml:space="preserve"> people exposed to dose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eastAsiaTheme="minorEastAsia"/>
        </w:rPr>
        <w:t xml:space="preserve"> for </w:t>
      </w:r>
      <m:oMath>
        <m:r>
          <w:rPr>
            <w:rFonts w:ascii="Cambria Math" w:eastAsiaTheme="minorEastAsia" w:hAnsi="Cambria Math"/>
          </w:rPr>
          <m:t xml:space="preserve">j=0, 1,…, </m:t>
        </m:r>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+1. Then</w:t>
      </w:r>
    </w:p>
    <w:p w14:paraId="1666DFDA" w14:textId="77777777" w:rsidR="003C469D" w:rsidRPr="00C07C11" w:rsidRDefault="00464602" w:rsidP="003C469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~Binom(</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r>
            <w:rPr>
              <w:rFonts w:ascii="Cambria Math" w:hAnsi="Cambria Math"/>
              <w:lang w:val="en-US"/>
            </w:rPr>
            <m:t>)</m:t>
          </m:r>
        </m:oMath>
      </m:oMathPara>
    </w:p>
    <w:p w14:paraId="20A4B92B" w14:textId="13F4FCC2" w:rsidR="003C469D" w:rsidRPr="009C5303" w:rsidRDefault="003C469D" w:rsidP="003C469D">
      <w:pPr>
        <w:rPr>
          <w:lang w:val="en-US"/>
        </w:rPr>
      </w:pPr>
      <w:r>
        <w:rPr>
          <w:lang w:val="en-US"/>
        </w:rPr>
        <w:t xml:space="preserve">Then the probabilities of event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are parametrized to give the logRR as </w:t>
      </w:r>
      <m:oMath>
        <m:func>
          <m:funcPr>
            <m:ctrlPr>
              <w:rPr>
                <w:rFonts w:ascii="Cambria Math" w:eastAsiaTheme="minorEastAsia" w:hAnsi="Cambria Math"/>
                <w:lang w:val="en-US"/>
              </w:rPr>
            </m:ctrlPr>
          </m:funcPr>
          <m:fName>
            <m:sSub>
              <m:sSubPr>
                <m:ctrlPr>
                  <w:rPr>
                    <w:rFonts w:ascii="Cambria Math" w:hAnsi="Cambria Math"/>
                    <w:i/>
                    <w:lang w:val="el-GR"/>
                  </w:rPr>
                </m:ctrlPr>
              </m:sSubPr>
              <m:e>
                <m:r>
                  <w:rPr>
                    <w:rFonts w:ascii="Cambria Math" w:hAnsi="Cambria Math"/>
                    <w:lang w:val="el-GR"/>
                  </w:rPr>
                  <m:t>δ</m:t>
                </m:r>
              </m:e>
              <m:sub>
                <m:r>
                  <w:rPr>
                    <w:rFonts w:ascii="Cambria Math" w:hAnsi="Cambria Math"/>
                    <w:lang w:val="en-US"/>
                  </w:rPr>
                  <m:t>ij</m:t>
                </m:r>
              </m:sub>
            </m:sSub>
            <m:r>
              <m:rPr>
                <m:sty m:val="p"/>
              </m:rPr>
              <w:rPr>
                <w:rFonts w:ascii="Cambria Math" w:eastAsiaTheme="minorEastAsia" w:hAnsi="Cambria Math"/>
                <w:lang w:val="en-US"/>
              </w:rPr>
              <m:t>= log</m:t>
            </m:r>
          </m:fName>
          <m:e>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ctrlPr>
                  <w:rPr>
                    <w:rFonts w:ascii="Cambria Math" w:hAnsi="Cambria Math"/>
                    <w:i/>
                    <w:lang w:val="en-US"/>
                  </w:rPr>
                </m:ctrlPr>
              </m:e>
            </m:d>
          </m:e>
        </m:func>
        <m:r>
          <w:rPr>
            <w:rFonts w:ascii="Cambria Math"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i0</m:t>
                    </m:r>
                  </m:sub>
                </m:sSub>
                <m:ctrlPr>
                  <w:rPr>
                    <w:rFonts w:ascii="Cambria Math" w:hAnsi="Cambria Math"/>
                    <w:i/>
                    <w:lang w:val="en-US"/>
                  </w:rPr>
                </m:ctrlPr>
              </m:e>
            </m:d>
          </m:e>
        </m:func>
      </m:oMath>
      <w:r>
        <w:rPr>
          <w:rFonts w:eastAsiaTheme="minorEastAsia"/>
          <w:lang w:val="en-US"/>
        </w:rPr>
        <w:t xml:space="preserve">. Then, </w:t>
      </w:r>
      <m:oMath>
        <m:sSub>
          <m:sSubPr>
            <m:ctrlPr>
              <w:rPr>
                <w:rFonts w:ascii="Cambria Math" w:hAnsi="Cambria Math"/>
                <w:i/>
                <w:lang w:val="el-GR"/>
              </w:rPr>
            </m:ctrlPr>
          </m:sSubPr>
          <m:e>
            <m:r>
              <w:rPr>
                <w:rFonts w:ascii="Cambria Math" w:hAnsi="Cambria Math"/>
                <w:lang w:val="el-GR"/>
              </w:rPr>
              <m:t>δ</m:t>
            </m:r>
          </m:e>
          <m:sub>
            <m:r>
              <w:rPr>
                <w:rFonts w:ascii="Cambria Math" w:hAnsi="Cambria Math"/>
                <w:lang w:val="en-US"/>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i</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i</m:t>
                </m:r>
              </m:sub>
            </m:sSub>
          </m:e>
        </m:d>
      </m:oMath>
      <w:r>
        <w:rPr>
          <w:rFonts w:eastAsiaTheme="minorEastAsia"/>
        </w:rPr>
        <w:t xml:space="preserve"> as above. Note that the use of this approach does not require any correlations to be modelled as the study arms are independent. </w:t>
      </w:r>
    </w:p>
    <w:p w14:paraId="6A60664F" w14:textId="77777777" w:rsidR="003C469D" w:rsidRPr="00C07C11" w:rsidRDefault="003C469D" w:rsidP="00870277">
      <w:pPr>
        <w:pStyle w:val="Heading4"/>
        <w:pPrChange w:id="687" w:author="Microsoft Office User" w:date="2019-10-14T09:31:00Z">
          <w:pPr>
            <w:pStyle w:val="Heading3"/>
          </w:pPr>
        </w:pPrChange>
      </w:pPr>
      <w:bookmarkStart w:id="688" w:name="_Ref423095426"/>
      <w:r>
        <w:lastRenderedPageBreak/>
        <w:t>Dose transformations and specification of the association</w:t>
      </w:r>
      <w:bookmarkEnd w:id="688"/>
    </w:p>
    <w:p w14:paraId="0F41CDAD" w14:textId="77777777" w:rsidR="003C469D" w:rsidRPr="00E97736" w:rsidRDefault="003C469D" w:rsidP="003C469D">
      <w:pPr>
        <w:pStyle w:val="ListParagraph"/>
        <w:ind w:firstLine="0"/>
        <w:jc w:val="both"/>
        <w:rPr>
          <w:rFonts w:ascii="Times New Roman" w:hAnsi="Times New Roman" w:cs="Times New Roman"/>
          <w:sz w:val="24"/>
          <w:szCs w:val="24"/>
        </w:rPr>
      </w:pPr>
      <w:bookmarkStart w:id="689" w:name="_Ref423095401"/>
      <w:r w:rsidRPr="00E97736">
        <w:rPr>
          <w:rFonts w:ascii="Times New Roman" w:hAnsi="Times New Roman" w:cs="Times New Roman"/>
          <w:sz w:val="24"/>
          <w:szCs w:val="24"/>
        </w:rPr>
        <w:t>The relative effect quantifies the response of each dose relative to the referent dose (no exposure, zero dose or the lowest dose).</w:t>
      </w:r>
      <w:bookmarkEnd w:id="689"/>
    </w:p>
    <w:p w14:paraId="6A7C2BAE" w14:textId="1231E0C3" w:rsidR="003C469D" w:rsidRPr="00E97736" w:rsidRDefault="00464602" w:rsidP="003C469D">
      <w:pPr>
        <w:pStyle w:val="ListParagraph"/>
        <w:rPr>
          <w:rFonts w:ascii="Times New Roman" w:hAnsi="Times New Roman" w:cs="Times New Roman"/>
          <w:sz w:val="24"/>
          <w:szCs w:val="24"/>
        </w:rPr>
      </w:pPr>
      <m:oMathPara>
        <m:oMath>
          <m:sSub>
            <m:sSubPr>
              <m:ctrlPr>
                <w:rPr>
                  <w:rFonts w:ascii="Cambria Math" w:hAnsi="Cambria Math" w:cs="Times New Roman"/>
                  <w:i/>
                  <w:sz w:val="24"/>
                  <w:szCs w:val="24"/>
                  <w:lang w:val="el-GR"/>
                </w:rPr>
              </m:ctrlPr>
            </m:sSubPr>
            <m:e>
              <m:r>
                <w:rPr>
                  <w:rFonts w:ascii="Cambria Math" w:hAnsi="Cambria Math" w:cs="Times New Roman"/>
                  <w:sz w:val="24"/>
                  <w:szCs w:val="24"/>
                  <w:lang w:val="el-GR"/>
                </w:rPr>
                <m:t>δ</m:t>
              </m:r>
            </m:e>
            <m:sub>
              <m:r>
                <w:rPr>
                  <w:rFonts w:ascii="Cambria Math" w:hAnsi="Cambria Math" w:cs="Times New Roman"/>
                  <w:sz w:val="24"/>
                  <w:szCs w:val="24"/>
                </w:rPr>
                <m:t>ij</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e>
          </m:d>
          <m:r>
            <w:rPr>
              <w:rFonts w:ascii="Cambria Math" w:hAnsi="Cambria Math" w:cs="Times New Roman"/>
              <w:sz w:val="24"/>
              <w:szCs w:val="24"/>
            </w:rPr>
            <m:t>- 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i0</m:t>
              </m:r>
            </m:sub>
          </m:sSub>
          <m: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r>
            <w:rPr>
              <w:rFonts w:ascii="Cambria Math" w:hAnsi="Cambria Math" w:cs="Times New Roman"/>
              <w:sz w:val="24"/>
              <w:szCs w:val="24"/>
            </w:rPr>
            <m:t>)</m:t>
          </m:r>
        </m:oMath>
      </m:oMathPara>
    </w:p>
    <w:p w14:paraId="38A49724" w14:textId="646F3C1A" w:rsidR="003C469D" w:rsidRPr="00E97736" w:rsidRDefault="000278FB" w:rsidP="003C469D">
      <w:pPr>
        <w:pStyle w:val="ListParagraph"/>
        <w:ind w:firstLine="0"/>
        <w:jc w:val="both"/>
        <w:rPr>
          <w:rFonts w:ascii="Times New Roman" w:eastAsiaTheme="minorEastAsia" w:hAnsi="Times New Roman" w:cs="Times New Roman"/>
          <w:sz w:val="24"/>
          <w:szCs w:val="24"/>
        </w:rPr>
      </w:pPr>
      <w:r>
        <w:rPr>
          <w:rFonts w:ascii="Times New Roman" w:hAnsi="Times New Roman" w:cs="Times New Roman"/>
          <w:sz w:val="24"/>
          <w:szCs w:val="24"/>
        </w:rPr>
        <w:t>w</w:t>
      </w:r>
      <w:r w:rsidRPr="00E97736">
        <w:rPr>
          <w:rFonts w:ascii="Times New Roman" w:hAnsi="Times New Roman" w:cs="Times New Roman"/>
          <w:sz w:val="24"/>
          <w:szCs w:val="24"/>
        </w:rPr>
        <w:t xml:space="preserve">here </w:t>
      </w:r>
      <m:oMath>
        <m:r>
          <w:rPr>
            <w:rFonts w:ascii="Cambria Math" w:hAnsi="Cambria Math" w:cs="Times New Roman"/>
            <w:sz w:val="24"/>
            <w:szCs w:val="24"/>
          </w:rPr>
          <m:t>f</m:t>
        </m:r>
      </m:oMath>
      <w:r w:rsidR="003C469D" w:rsidRPr="00E97736">
        <w:rPr>
          <w:rFonts w:ascii="Times New Roman" w:hAnsi="Times New Roman" w:cs="Times New Roman"/>
          <w:sz w:val="24"/>
          <w:szCs w:val="24"/>
        </w:rPr>
        <w:t xml:space="preserve"> is the dose-response transformation and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oMath>
      <w:r w:rsidR="00905FA9">
        <w:rPr>
          <w:rFonts w:ascii="Times New Roman" w:hAnsi="Times New Roman" w:cs="Times New Roman"/>
          <w:sz w:val="24"/>
          <w:szCs w:val="24"/>
        </w:rPr>
        <w:t xml:space="preserve">’s </w:t>
      </w:r>
      <w:r w:rsidR="003C469D" w:rsidRPr="00E97736">
        <w:rPr>
          <w:rFonts w:ascii="Times New Roman" w:hAnsi="Times New Roman" w:cs="Times New Roman"/>
          <w:sz w:val="24"/>
          <w:szCs w:val="24"/>
        </w:rPr>
        <w:t>are the corresponding regression parameters that need to be estimated. Notice that when the reference dose is zero (that is the study compares the drug to placebo) then</w:t>
      </w:r>
      <m:oMath>
        <m:r>
          <w:rPr>
            <w:rFonts w:ascii="Cambria Math" w:hAnsi="Cambria Math" w:cs="Times New Roman"/>
            <w:sz w:val="24"/>
            <w:szCs w:val="24"/>
          </w:rPr>
          <m:t xml:space="preserve">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e>
        </m:d>
        <m:r>
          <w:rPr>
            <w:rFonts w:ascii="Cambria Math" w:hAnsi="Cambria Math" w:cs="Times New Roman"/>
            <w:sz w:val="24"/>
            <w:szCs w:val="24"/>
          </w:rPr>
          <m:t>=0</m:t>
        </m:r>
      </m:oMath>
      <w:r w:rsidR="003C469D" w:rsidRPr="00E97736">
        <w:rPr>
          <w:rFonts w:ascii="Times New Roman" w:hAnsi="Times New Roman" w:cs="Times New Roman"/>
          <w:sz w:val="24"/>
          <w:szCs w:val="24"/>
        </w:rPr>
        <w:t xml:space="preserve">. </w:t>
      </w:r>
      <w:r>
        <w:rPr>
          <w:rFonts w:ascii="Times New Roman" w:hAnsi="Times New Roman" w:cs="Times New Roman"/>
          <w:sz w:val="24"/>
          <w:szCs w:val="24"/>
        </w:rPr>
        <w:t xml:space="preserve">Below are the </w:t>
      </w:r>
      <w:r w:rsidR="003C469D" w:rsidRPr="00E97736">
        <w:rPr>
          <w:rFonts w:ascii="Times New Roman" w:hAnsi="Times New Roman" w:cs="Times New Roman"/>
          <w:sz w:val="24"/>
          <w:szCs w:val="24"/>
        </w:rPr>
        <w:t xml:space="preserve">three types of </w:t>
      </w:r>
      <w:commentRangeStart w:id="690"/>
      <w:r w:rsidR="003C469D" w:rsidRPr="00E97736">
        <w:rPr>
          <w:rFonts w:ascii="Times New Roman" w:hAnsi="Times New Roman" w:cs="Times New Roman"/>
          <w:sz w:val="24"/>
          <w:szCs w:val="24"/>
        </w:rPr>
        <w:t xml:space="preserve">transformations </w:t>
      </w:r>
      <m:oMath>
        <m:r>
          <w:rPr>
            <w:rFonts w:ascii="Cambria Math" w:hAnsi="Cambria Math" w:cs="Times New Roman"/>
            <w:sz w:val="24"/>
            <w:szCs w:val="24"/>
          </w:rPr>
          <m:t>f</m:t>
        </m:r>
      </m:oMath>
      <w:r w:rsidR="003C469D" w:rsidRPr="00E9773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that we</w:t>
      </w:r>
      <w:r w:rsidR="003C469D" w:rsidRPr="00E9773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consider</w:t>
      </w:r>
      <w:r w:rsidR="003C469D" w:rsidRPr="00E97736">
        <w:rPr>
          <w:rFonts w:ascii="Times New Roman" w:eastAsiaTheme="minorEastAsia" w:hAnsi="Times New Roman" w:cs="Times New Roman"/>
          <w:sz w:val="24"/>
          <w:szCs w:val="24"/>
        </w:rPr>
        <w:t>:</w:t>
      </w:r>
      <w:commentRangeEnd w:id="690"/>
      <w:r w:rsidR="00465006">
        <w:rPr>
          <w:rStyle w:val="CommentReference"/>
          <w:rFonts w:ascii="Times New Roman" w:eastAsiaTheme="minorHAnsi" w:hAnsi="Times New Roman" w:cstheme="minorBidi"/>
        </w:rPr>
        <w:commentReference w:id="690"/>
      </w:r>
    </w:p>
    <w:p w14:paraId="1D470D42" w14:textId="77777777" w:rsidR="003C469D" w:rsidRPr="00E97736" w:rsidRDefault="003C469D" w:rsidP="003C469D">
      <w:pPr>
        <w:pStyle w:val="ListParagraph"/>
        <w:numPr>
          <w:ilvl w:val="0"/>
          <w:numId w:val="4"/>
        </w:numPr>
        <w:spacing w:before="240" w:after="0"/>
        <w:contextualSpacing w:val="0"/>
        <w:jc w:val="both"/>
        <w:rPr>
          <w:rFonts w:ascii="Times New Roman" w:eastAsiaTheme="minorEastAsia" w:hAnsi="Times New Roman" w:cs="Times New Roman"/>
          <w:sz w:val="24"/>
          <w:szCs w:val="24"/>
        </w:rPr>
      </w:pPr>
      <w:r w:rsidRPr="00E97736">
        <w:rPr>
          <w:rFonts w:ascii="Times New Roman" w:eastAsiaTheme="minorEastAsia" w:hAnsi="Times New Roman" w:cs="Times New Roman"/>
          <w:sz w:val="24"/>
          <w:szCs w:val="24"/>
        </w:rPr>
        <w:t xml:space="preserve">Linear Model,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oMath>
      <w:r w:rsidRPr="00E97736">
        <w:rPr>
          <w:rFonts w:ascii="Times New Roman" w:eastAsiaTheme="minorEastAsia" w:hAnsi="Times New Roman" w:cs="Times New Roman"/>
          <w:b/>
          <w:sz w:val="24"/>
          <w:szCs w:val="24"/>
        </w:rPr>
        <w:t xml:space="preserve"> </w:t>
      </w:r>
      <w:r w:rsidRPr="00E97736">
        <w:rPr>
          <w:rFonts w:ascii="Times New Roman" w:eastAsiaTheme="minorEastAsia" w:hAnsi="Times New Roman" w:cs="Times New Roman"/>
          <w:sz w:val="24"/>
          <w:szCs w:val="24"/>
        </w:rPr>
        <w:t>is a scalar</w:t>
      </w:r>
    </w:p>
    <w:p w14:paraId="49D453E6" w14:textId="1A61B04D" w:rsidR="003C469D" w:rsidRPr="00E97736" w:rsidRDefault="00464602" w:rsidP="003C469D">
      <w:pPr>
        <w:pStyle w:val="ListParagraph"/>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lang w:val="el-GR"/>
                </w:rPr>
              </m:ctrlPr>
            </m:sSubPr>
            <m:e>
              <m:r>
                <w:rPr>
                  <w:rFonts w:ascii="Cambria Math" w:hAnsi="Cambria Math" w:cs="Times New Roman"/>
                  <w:sz w:val="24"/>
                  <w:szCs w:val="24"/>
                  <w:lang w:val="el-GR"/>
                </w:rPr>
                <m:t>δ</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 xml:space="preserve"> (X</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i0</m:t>
              </m:r>
            </m:sub>
          </m:sSub>
          <m:r>
            <w:rPr>
              <w:rFonts w:ascii="Cambria Math" w:hAnsi="Cambria Math" w:cs="Times New Roman"/>
              <w:sz w:val="24"/>
              <w:szCs w:val="24"/>
            </w:rPr>
            <m:t>)</m:t>
          </m:r>
        </m:oMath>
      </m:oMathPara>
    </w:p>
    <w:p w14:paraId="7D7FD744" w14:textId="77777777" w:rsidR="003C469D" w:rsidRPr="007E6A4A" w:rsidRDefault="003C469D" w:rsidP="009B25CE">
      <w:pPr>
        <w:pStyle w:val="ListParagraph"/>
        <w:ind w:left="1080" w:firstLine="0"/>
        <w:jc w:val="center"/>
      </w:pPr>
    </w:p>
    <w:p w14:paraId="403DBAA0" w14:textId="68A62705" w:rsidR="003C469D" w:rsidRPr="009B25CE" w:rsidRDefault="003C469D" w:rsidP="009B25CE">
      <w:pPr>
        <w:pStyle w:val="ListParagraph"/>
        <w:numPr>
          <w:ilvl w:val="0"/>
          <w:numId w:val="4"/>
        </w:numPr>
        <w:spacing w:before="240" w:after="0"/>
        <w:contextualSpacing w:val="0"/>
        <w:jc w:val="both"/>
        <w:rPr>
          <w:rFonts w:asciiTheme="majorBidi" w:hAnsiTheme="majorBidi"/>
        </w:rPr>
      </w:pPr>
      <w:r w:rsidRPr="00E97736">
        <w:rPr>
          <w:rFonts w:ascii="Times New Roman" w:eastAsiaTheme="minorEastAsia" w:hAnsi="Times New Roman" w:cs="Times New Roman"/>
          <w:sz w:val="24"/>
          <w:szCs w:val="24"/>
        </w:rPr>
        <w:t>Restricted Cubic Splines</w:t>
      </w:r>
      <w:r w:rsidRPr="00E97736">
        <w:rPr>
          <w:rStyle w:val="FootnoteReference"/>
          <w:rFonts w:ascii="Times New Roman" w:hAnsi="Times New Roman" w:cs="Times New Roman"/>
          <w:sz w:val="24"/>
          <w:szCs w:val="24"/>
        </w:rPr>
        <w:footnoteReference w:id="2"/>
      </w:r>
      <w:r w:rsidRPr="00E97736">
        <w:rPr>
          <w:rFonts w:ascii="Times New Roman" w:eastAsiaTheme="minorEastAsia"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 xml:space="preserve"> β</m:t>
            </m:r>
          </m:e>
          <m:sub>
            <m:r>
              <m:rPr>
                <m:sty m:val="bi"/>
              </m:rPr>
              <w:rPr>
                <w:rFonts w:ascii="Cambria Math" w:hAnsi="Cambria Math" w:cs="Times New Roman"/>
                <w:sz w:val="24"/>
                <w:szCs w:val="24"/>
              </w:rPr>
              <m:t>i</m:t>
            </m:r>
          </m:sub>
        </m:sSub>
      </m:oMath>
      <w:r w:rsidRPr="00E97736">
        <w:rPr>
          <w:rFonts w:ascii="Times New Roman" w:eastAsiaTheme="minorEastAsia" w:hAnsi="Times New Roman" w:cs="Times New Roman"/>
          <w:b/>
          <w:sz w:val="24"/>
          <w:szCs w:val="24"/>
        </w:rPr>
        <w:t xml:space="preserve"> </w:t>
      </w:r>
      <w:r w:rsidRPr="00E97736">
        <w:rPr>
          <w:rFonts w:ascii="Times New Roman" w:eastAsiaTheme="minorEastAsia" w:hAnsi="Times New Roman" w:cs="Times New Roman"/>
          <w:sz w:val="24"/>
          <w:szCs w:val="24"/>
        </w:rPr>
        <w:t xml:space="preserve">is the vector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 xml:space="preserve"> β</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k-1,i</m:t>
            </m:r>
          </m:sub>
        </m:sSub>
        <m:r>
          <w:rPr>
            <w:rFonts w:ascii="Cambria Math" w:hAnsi="Cambria Math" w:cs="Times New Roman"/>
            <w:sz w:val="24"/>
            <w:szCs w:val="24"/>
          </w:rPr>
          <m:t>)</m:t>
        </m:r>
      </m:oMath>
      <w:r w:rsidRPr="00E97736">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oMath>
      <w:r w:rsidRPr="00E97736">
        <w:rPr>
          <w:rFonts w:ascii="Times New Roman" w:eastAsiaTheme="minorEastAsia" w:hAnsi="Times New Roman" w:cs="Times New Roman"/>
          <w:sz w:val="24"/>
          <w:szCs w:val="24"/>
        </w:rPr>
        <w:t xml:space="preserve"> </w:t>
      </w:r>
      <w:r w:rsidR="00905FA9">
        <w:rPr>
          <w:rFonts w:ascii="Times New Roman" w:eastAsiaTheme="minorEastAsia" w:hAnsi="Times New Roman" w:cs="Times New Roman"/>
          <w:sz w:val="24"/>
          <w:szCs w:val="24"/>
        </w:rPr>
        <w:t xml:space="preserve">is </w:t>
      </w:r>
      <w:r w:rsidRPr="00E97736">
        <w:rPr>
          <w:rFonts w:ascii="Times New Roman" w:eastAsiaTheme="minorEastAsia" w:hAnsi="Times New Roman" w:cs="Times New Roman"/>
          <w:sz w:val="24"/>
          <w:szCs w:val="24"/>
        </w:rPr>
        <w:t xml:space="preserve">the </w:t>
      </w:r>
      <w:r w:rsidR="00905FA9">
        <w:rPr>
          <w:rFonts w:ascii="Times New Roman" w:eastAsiaTheme="minorEastAsia" w:hAnsi="Times New Roman" w:cs="Times New Roman"/>
          <w:sz w:val="24"/>
          <w:szCs w:val="24"/>
        </w:rPr>
        <w:t xml:space="preserve">total number of knots;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 , </m:t>
        </m:r>
        <m:sSub>
          <m:sSubPr>
            <m:ctrlPr>
              <w:rPr>
                <w:rFonts w:ascii="Cambria Math" w:hAnsi="Cambria Math"/>
                <w:i/>
              </w:rPr>
            </m:ctrlPr>
          </m:sSubPr>
          <m:e>
            <m:r>
              <w:rPr>
                <w:rFonts w:ascii="Cambria Math" w:hAnsi="Cambria Math"/>
              </w:rPr>
              <m:t>t</m:t>
            </m:r>
          </m:e>
          <m:sub>
            <m:r>
              <w:rPr>
                <w:rFonts w:ascii="Cambria Math" w:hAnsi="Cambria Math"/>
              </w:rPr>
              <m:t>k</m:t>
            </m:r>
          </m:sub>
        </m:sSub>
      </m:oMath>
      <w:r w:rsidR="00905FA9" w:rsidRPr="009B25CE">
        <w:rPr>
          <w:rFonts w:asciiTheme="majorBidi" w:hAnsiTheme="majorBidi"/>
        </w:rPr>
        <w:t xml:space="preserve">. Then </w:t>
      </w:r>
    </w:p>
    <w:p w14:paraId="1B2D5089" w14:textId="0E9A54C3" w:rsidR="003C469D" w:rsidRPr="007E6A4A" w:rsidRDefault="00464602" w:rsidP="003C469D">
      <w:pPr>
        <w:jc w:val="both"/>
        <w:rPr>
          <w:rFonts w:eastAsiaTheme="minorEastAsia" w:cs="Times New Roman"/>
        </w:rPr>
      </w:pPr>
      <m:oMathPara>
        <m:oMath>
          <m:sSub>
            <m:sSubPr>
              <m:ctrlPr>
                <w:rPr>
                  <w:rFonts w:ascii="Cambria Math" w:hAnsi="Cambria Math" w:cs="Times New Roman"/>
                  <w:i/>
                  <w:lang w:val="el-GR"/>
                </w:rPr>
              </m:ctrlPr>
            </m:sSubPr>
            <m:e>
              <m:r>
                <w:rPr>
                  <w:rFonts w:ascii="Cambria Math" w:hAnsi="Cambria Math" w:cs="Times New Roman"/>
                  <w:lang w:val="el-GR"/>
                </w:rPr>
                <m:t>δ</m:t>
              </m:r>
            </m:e>
            <m:sub>
              <m:r>
                <w:rPr>
                  <w:rFonts w:ascii="Cambria Math" w:hAnsi="Cambria Math" w:cs="Times New Roman"/>
                  <w:lang w:val="en-US"/>
                </w:rPr>
                <m:t>ij</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 xml:space="preserve"> (X</m:t>
              </m:r>
            </m:e>
            <m:sub>
              <m:r>
                <w:rPr>
                  <w:rFonts w:ascii="Cambria Math" w:hAnsi="Cambria Math" w:cs="Times New Roman"/>
                </w:rPr>
                <m:t>1ij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1i0</m:t>
              </m:r>
            </m:sub>
          </m:sSub>
          <m:r>
            <w:rPr>
              <w:rFonts w:ascii="Cambria Math" w:hAnsi="Cambria Math" w:cs="Times New Roman"/>
            </w:rPr>
            <m:t xml:space="preserve">)+ </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2i</m:t>
                  </m:r>
                </m:sub>
              </m:sSub>
              <m:r>
                <w:rPr>
                  <w:rFonts w:ascii="Cambria Math" w:hAnsi="Cambria Math" w:cs="Times New Roman"/>
                </w:rPr>
                <m:t xml:space="preserve"> (X</m:t>
              </m:r>
            </m:e>
            <m:sub>
              <m:r>
                <w:rPr>
                  <w:rFonts w:ascii="Cambria Math" w:hAnsi="Cambria Math" w:cs="Times New Roman"/>
                </w:rPr>
                <m:t>2ij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2i0</m:t>
              </m:r>
            </m:sub>
          </m:sSub>
          <m:r>
            <w:rPr>
              <w:rFonts w:ascii="Cambria Math" w:hAnsi="Cambria Math" w:cs="Times New Roman"/>
            </w:rPr>
            <m:t xml:space="preserve">)+…+ </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(k-1)i</m:t>
                  </m:r>
                </m:sub>
              </m:sSub>
              <m:r>
                <w:rPr>
                  <w:rFonts w:ascii="Cambria Math" w:hAnsi="Cambria Math" w:cs="Times New Roman"/>
                </w:rPr>
                <m:t xml:space="preserve"> (X</m:t>
              </m:r>
            </m:e>
            <m:sub>
              <m:r>
                <w:rPr>
                  <w:rFonts w:ascii="Cambria Math" w:hAnsi="Cambria Math" w:cs="Times New Roman"/>
                </w:rPr>
                <m:t>(k-1)ij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(k-1)i0</m:t>
              </m:r>
            </m:sub>
          </m:sSub>
          <m:r>
            <w:rPr>
              <w:rFonts w:ascii="Cambria Math" w:hAnsi="Cambria Math" w:cs="Times New Roman"/>
            </w:rPr>
            <m:t>)</m:t>
          </m:r>
        </m:oMath>
      </m:oMathPara>
    </w:p>
    <w:p w14:paraId="34776B64" w14:textId="77777777" w:rsidR="003C469D" w:rsidRPr="007E6A4A" w:rsidRDefault="003C469D" w:rsidP="003C469D">
      <w:pPr>
        <w:jc w:val="both"/>
        <w:rPr>
          <w:rFonts w:eastAsiaTheme="minorEastAsia" w:cs="Times New Roman"/>
        </w:rPr>
      </w:pPr>
      <w:r w:rsidRPr="007E6A4A">
        <w:rPr>
          <w:rFonts w:eastAsiaTheme="minorEastAsia" w:cs="Times New Roman"/>
        </w:rPr>
        <w:t xml:space="preserve">where </w:t>
      </w:r>
    </w:p>
    <w:p w14:paraId="645FAA13" w14:textId="77777777" w:rsidR="003C469D" w:rsidRPr="007E6A4A" w:rsidRDefault="00464602" w:rsidP="003C469D">
      <w:pPr>
        <w:jc w:val="both"/>
        <w:rPr>
          <w:rFonts w:eastAsiaTheme="minorEastAsia"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=X</m:t>
          </m:r>
        </m:oMath>
      </m:oMathPara>
    </w:p>
    <w:p w14:paraId="450C976F" w14:textId="77777777" w:rsidR="003C469D" w:rsidRPr="007E6A4A" w:rsidRDefault="00464602" w:rsidP="003C469D">
      <w:p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 xml:space="preserve">m+1 </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e>
            </m:d>
          </m:e>
          <m:sub>
            <m:r>
              <w:rPr>
                <w:rFonts w:ascii="Cambria Math" w:eastAsiaTheme="minorEastAsia" w:hAnsi="Cambria Math" w:cs="Times New Roman"/>
              </w:rPr>
              <m:t>+</m:t>
            </m:r>
          </m:sub>
          <m:sup>
            <m:r>
              <w:rPr>
                <w:rFonts w:ascii="Cambria Math" w:eastAsiaTheme="minorEastAsia" w:hAnsi="Cambria Math" w:cs="Times New Roman"/>
              </w:rPr>
              <m:t>3</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k-1</m:t>
                    </m:r>
                  </m:sub>
                </m:sSub>
              </m:e>
            </m:d>
          </m:e>
          <m:sup>
            <m:r>
              <w:rPr>
                <w:rFonts w:ascii="Cambria Math" w:eastAsiaTheme="minorEastAsia" w:hAnsi="Cambria Math" w:cs="Times New Roman"/>
              </w:rPr>
              <m:t>3</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k-1</m:t>
                    </m:r>
                  </m:sub>
                </m:sSub>
              </m:den>
            </m:f>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m:t>
                    </m:r>
                  </m:sub>
                </m:sSub>
              </m:e>
            </m:d>
          </m:e>
          <m:sup>
            <m:r>
              <w:rPr>
                <w:rFonts w:ascii="Cambria Math" w:eastAsiaTheme="minorEastAsia" w:hAnsi="Cambria Math" w:cs="Times New Roman"/>
              </w:rPr>
              <m:t>3</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k-1</m:t>
                    </m:r>
                  </m:sub>
                </m:sSub>
              </m:den>
            </m:f>
          </m:e>
        </m:d>
      </m:oMath>
      <w:r w:rsidR="003C469D" w:rsidRPr="007E6A4A">
        <w:rPr>
          <w:rFonts w:eastAsiaTheme="minorEastAsia" w:cs="Times New Roman"/>
        </w:rPr>
        <w:t xml:space="preserve">, </w:t>
      </w:r>
    </w:p>
    <w:p w14:paraId="0F1A52D2" w14:textId="77777777" w:rsidR="003C469D" w:rsidRPr="007E6A4A" w:rsidRDefault="003C469D" w:rsidP="003C469D">
      <w:pPr>
        <w:jc w:val="both"/>
        <w:rPr>
          <w:rFonts w:eastAsiaTheme="minorEastAsia" w:cs="Times New Roman"/>
        </w:rPr>
      </w:pPr>
      <w:r w:rsidRPr="007E6A4A">
        <w:rPr>
          <w:rFonts w:eastAsiaTheme="minorEastAsia" w:cs="Times New Roman"/>
        </w:rPr>
        <w:t xml:space="preserve">for </w:t>
      </w:r>
      <m:oMath>
        <m:r>
          <w:rPr>
            <w:rFonts w:ascii="Cambria Math" w:eastAsiaTheme="minorEastAsia" w:hAnsi="Cambria Math" w:cs="Times New Roman"/>
          </w:rPr>
          <m:t>m= 1, …, k-2</m:t>
        </m:r>
      </m:oMath>
      <w:r w:rsidRPr="007E6A4A">
        <w:rPr>
          <w:rFonts w:eastAsiaTheme="minorEastAsia" w:cs="Times New Roman"/>
        </w:rPr>
        <w:t>.</w:t>
      </w:r>
    </w:p>
    <w:p w14:paraId="7FE7FF6D" w14:textId="77777777" w:rsidR="003C469D" w:rsidRPr="007E6A4A" w:rsidRDefault="003C469D" w:rsidP="003C469D">
      <w:pPr>
        <w:jc w:val="both"/>
        <w:rPr>
          <w:rFonts w:eastAsiaTheme="minorEastAsia" w:cs="Times New Roman"/>
        </w:rPr>
      </w:pPr>
      <w:r w:rsidRPr="007E6A4A">
        <w:rPr>
          <w:rFonts w:eastAsiaTheme="minorEastAsia" w:cs="Times New Roman"/>
        </w:rPr>
        <w:t xml:space="preserve"> In R software, I simply use </w:t>
      </w:r>
      <w:r w:rsidRPr="007E6A4A">
        <w:rPr>
          <w:rFonts w:eastAsiaTheme="minorEastAsia" w:cs="Times New Roman"/>
          <w:i/>
        </w:rPr>
        <w:t>rcs()</w:t>
      </w:r>
      <w:r w:rsidRPr="007E6A4A">
        <w:rPr>
          <w:rFonts w:eastAsiaTheme="minorEastAsia" w:cs="Times New Roman"/>
        </w:rPr>
        <w:t xml:space="preserve"> function from </w:t>
      </w:r>
      <w:r w:rsidRPr="007E6A4A">
        <w:rPr>
          <w:rFonts w:eastAsiaTheme="minorEastAsia" w:cs="Times New Roman"/>
          <w:i/>
        </w:rPr>
        <w:t>rms</w:t>
      </w:r>
      <w:r w:rsidRPr="007E6A4A">
        <w:rPr>
          <w:rFonts w:eastAsiaTheme="minorEastAsia" w:cs="Times New Roman"/>
        </w:rPr>
        <w:t xml:space="preserve"> package to find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ub>
        </m:sSub>
        <m:r>
          <w:rPr>
            <w:rFonts w:ascii="Cambria Math" w:eastAsiaTheme="minorEastAsia" w:hAnsi="Cambria Math" w:cs="Times New Roman" w:hint="eastAsia"/>
          </w:rPr>
          <m:t>'</m:t>
        </m:r>
        <m:r>
          <w:rPr>
            <w:rFonts w:ascii="Cambria Math" w:eastAsiaTheme="minorEastAsia" w:hAnsi="Cambria Math" w:cs="Times New Roman" w:hint="eastAsia"/>
          </w:rPr>
          <m:t>s</m:t>
        </m:r>
      </m:oMath>
      <w:r w:rsidRPr="007E6A4A">
        <w:rPr>
          <w:rFonts w:eastAsiaTheme="minorEastAsia" w:cs="Times New Roman"/>
        </w:rPr>
        <w:t xml:space="preserve"> and then input them to JAGS model to estimate </w:t>
      </w:r>
      <m:oMath>
        <m:sSub>
          <m:sSubPr>
            <m:ctrlPr>
              <w:rPr>
                <w:rFonts w:ascii="Cambria Math" w:hAnsi="Cambria Math" w:cs="Times New Roman"/>
                <w:b/>
                <w:i/>
              </w:rPr>
            </m:ctrlPr>
          </m:sSubPr>
          <m:e>
            <m:r>
              <m:rPr>
                <m:sty m:val="bi"/>
              </m:rPr>
              <w:rPr>
                <w:rFonts w:ascii="Cambria Math" w:hAnsi="Cambria Math" w:cs="Times New Roman"/>
              </w:rPr>
              <m:t xml:space="preserve"> β</m:t>
            </m:r>
          </m:e>
          <m:sub>
            <m:r>
              <m:rPr>
                <m:sty m:val="bi"/>
              </m:rPr>
              <w:rPr>
                <w:rFonts w:ascii="Cambria Math" w:hAnsi="Cambria Math" w:cs="Times New Roman"/>
              </w:rPr>
              <m:t>i</m:t>
            </m:r>
          </m:sub>
        </m:sSub>
      </m:oMath>
      <w:r w:rsidRPr="007E6A4A">
        <w:rPr>
          <w:rFonts w:eastAsiaTheme="minorEastAsia" w:cs="Times New Roman"/>
        </w:rPr>
        <w:t>.</w:t>
      </w:r>
    </w:p>
    <w:p w14:paraId="023F0132" w14:textId="77777777" w:rsidR="003C469D" w:rsidRPr="007E6A4A" w:rsidRDefault="003C469D" w:rsidP="003C469D">
      <w:pPr>
        <w:jc w:val="both"/>
        <w:rPr>
          <w:rFonts w:eastAsiaTheme="minorEastAsia" w:cs="Times New Roman"/>
        </w:rPr>
      </w:pPr>
    </w:p>
    <w:p w14:paraId="461D93BC" w14:textId="77777777" w:rsidR="003C469D" w:rsidRPr="007E6A4A" w:rsidRDefault="003C469D" w:rsidP="003C469D">
      <w:pPr>
        <w:jc w:val="both"/>
        <w:rPr>
          <w:rFonts w:eastAsiaTheme="minorEastAsia" w:cs="Times New Roman"/>
        </w:rPr>
      </w:pPr>
      <w:r w:rsidRPr="007E6A4A">
        <w:rPr>
          <w:rFonts w:eastAsiaTheme="minorEastAsia" w:cs="Times New Roman"/>
        </w:rPr>
        <w:t xml:space="preserve">With three knots (the default in all subsequent analyses), two dose transformations are needed: </w:t>
      </w:r>
      <m:oMath>
        <m:r>
          <w:rPr>
            <w:rFonts w:ascii="Cambria Math" w:eastAsiaTheme="minorEastAsia" w:hAnsi="Cambria Math" w:cs="Times New Roman"/>
          </w:rPr>
          <m:t xml:space="preserve">X </m:t>
        </m:r>
      </m:oMath>
      <w:r w:rsidRPr="007E6A4A">
        <w:rPr>
          <w:rFonts w:eastAsiaTheme="minorEastAsia" w:cs="Times New Roman"/>
        </w:rPr>
        <w:t xml:space="preserve">and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hint="eastAsia"/>
              </w:rPr>
              <m:t>'</m:t>
            </m:r>
          </m:sup>
        </m:sSup>
      </m:oMath>
      <w:r w:rsidRPr="007E6A4A">
        <w:rPr>
          <w:rFonts w:eastAsiaTheme="minorEastAsia" w:cs="Times New Roman"/>
        </w:rPr>
        <w:t xml:space="preserve"> so that the spline model  still involves two regression coefficients </w:t>
      </w:r>
    </w:p>
    <w:p w14:paraId="2068D736" w14:textId="43B43A4F" w:rsidR="003C469D" w:rsidRDefault="00464602" w:rsidP="00E97736">
      <w:pPr>
        <w:pStyle w:val="ListParagraph"/>
        <w:ind w:left="1080" w:firstLine="0"/>
        <w:jc w:val="center"/>
      </w:pPr>
      <m:oMathPara>
        <m:oMath>
          <m:sSub>
            <m:sSubPr>
              <m:ctrlPr>
                <w:rPr>
                  <w:rFonts w:ascii="Cambria Math" w:hAnsi="Cambria Math" w:cs="Times New Roman"/>
                  <w:i/>
                  <w:sz w:val="24"/>
                  <w:szCs w:val="24"/>
                  <w:lang w:val="el-GR"/>
                </w:rPr>
              </m:ctrlPr>
            </m:sSubPr>
            <m:e>
              <m:r>
                <w:rPr>
                  <w:rFonts w:ascii="Cambria Math" w:hAnsi="Cambria Math" w:cs="Times New Roman"/>
                  <w:sz w:val="24"/>
                  <w:szCs w:val="24"/>
                  <w:lang w:val="el-GR"/>
                </w:rPr>
                <m:t>δ</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1i</m:t>
                      </m:r>
                    </m:sub>
                  </m:sSub>
                  <m:r>
                    <w:rPr>
                      <w:rFonts w:ascii="Cambria Math" w:hAnsi="Cambria Math" w:cs="Times New Roman"/>
                      <w:sz w:val="24"/>
                      <w:szCs w:val="24"/>
                    </w:rPr>
                    <m:t xml:space="preserve"> (X</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i0</m:t>
                  </m:r>
                </m:sub>
              </m:sSub>
              <m:r>
                <w:rPr>
                  <w:rFonts w:ascii="Cambria Math" w:hAnsi="Cambria Math" w:cs="Times New Roman"/>
                  <w:sz w:val="24"/>
                  <w:szCs w:val="24"/>
                </w:rPr>
                <m:t>)+β</m:t>
              </m:r>
            </m:e>
            <m:sub>
              <m:r>
                <w:rPr>
                  <w:rFonts w:ascii="Cambria Math" w:hAnsi="Cambria Math" w:cs="Times New Roman"/>
                  <w:sz w:val="24"/>
                  <w:szCs w:val="24"/>
                </w:rPr>
                <m:t>2i</m:t>
              </m:r>
            </m:sub>
          </m:sSub>
          <m:r>
            <w:rPr>
              <w:rFonts w:ascii="Cambria Math" w:hAnsi="Cambria Math" w:cs="Times New Roman"/>
              <w:sz w:val="24"/>
              <w:szCs w:val="24"/>
            </w:rPr>
            <m:t xml:space="preserve"> {g(</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g(X</m:t>
              </m:r>
            </m:e>
            <m:sub>
              <m:r>
                <w:rPr>
                  <w:rFonts w:ascii="Cambria Math" w:hAnsi="Cambria Math" w:cs="Times New Roman"/>
                  <w:sz w:val="24"/>
                  <w:szCs w:val="24"/>
                </w:rPr>
                <m:t>i0</m:t>
              </m:r>
            </m:sub>
          </m:sSub>
          <m:r>
            <w:rPr>
              <w:rFonts w:ascii="Cambria Math" w:hAnsi="Cambria Math" w:cs="Times New Roman"/>
              <w:sz w:val="24"/>
              <w:szCs w:val="24"/>
            </w:rPr>
            <m:t>)}</m:t>
          </m:r>
        </m:oMath>
      </m:oMathPara>
    </w:p>
    <w:p w14:paraId="7114EAE3" w14:textId="77777777" w:rsidR="003C469D" w:rsidRPr="008569AB" w:rsidRDefault="003C469D" w:rsidP="00870277">
      <w:pPr>
        <w:pStyle w:val="Heading3"/>
        <w:pPrChange w:id="691" w:author="Microsoft Office User" w:date="2019-10-14T09:31:00Z">
          <w:pPr>
            <w:pStyle w:val="Heading2"/>
          </w:pPr>
        </w:pPrChange>
      </w:pPr>
      <w:bookmarkStart w:id="692" w:name="_Ref21940771"/>
      <w:commentRangeStart w:id="693"/>
      <w:commentRangeStart w:id="694"/>
      <w:r>
        <w:t>Synthesise dose-response associations across studies</w:t>
      </w:r>
      <w:commentRangeEnd w:id="693"/>
      <w:r>
        <w:rPr>
          <w:rStyle w:val="CommentReference"/>
          <w:rFonts w:eastAsiaTheme="minorHAnsi" w:cstheme="minorBidi"/>
          <w:b w:val="0"/>
          <w:bCs w:val="0"/>
          <w:iCs w:val="0"/>
          <w:color w:val="auto"/>
        </w:rPr>
        <w:commentReference w:id="693"/>
      </w:r>
      <w:commentRangeEnd w:id="694"/>
      <w:r>
        <w:rPr>
          <w:rStyle w:val="CommentReference"/>
          <w:rFonts w:eastAsiaTheme="minorHAnsi" w:cstheme="minorBidi"/>
          <w:b w:val="0"/>
          <w:bCs w:val="0"/>
          <w:iCs w:val="0"/>
          <w:color w:val="auto"/>
        </w:rPr>
        <w:commentReference w:id="694"/>
      </w:r>
      <w:bookmarkEnd w:id="692"/>
    </w:p>
    <w:p w14:paraId="4A83F01D" w14:textId="77777777" w:rsidR="003C469D" w:rsidRPr="007E6A4A" w:rsidRDefault="003C469D" w:rsidP="003C469D">
      <w:pPr>
        <w:rPr>
          <w:rFonts w:cs="Times New Roman"/>
        </w:rPr>
      </w:pPr>
      <w:r w:rsidRPr="007E6A4A">
        <w:rPr>
          <w:rFonts w:cs="Times New Roman"/>
        </w:rPr>
        <w:t xml:space="preserve">Each one of the regression parameters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2i</m:t>
            </m:r>
          </m:sub>
        </m:sSub>
      </m:oMath>
      <w:r w:rsidRPr="007E6A4A">
        <w:rPr>
          <w:rFonts w:eastAsiaTheme="minorEastAsia" w:cs="Times New Roman"/>
        </w:rPr>
        <w:t xml:space="preserve"> that have been estimated in the stage before can be synthesised under various assumptions.</w:t>
      </w:r>
    </w:p>
    <w:p w14:paraId="783A46C9" w14:textId="34A5B7A4" w:rsidR="003C469D" w:rsidRPr="007E6A4A" w:rsidRDefault="001C7CB2" w:rsidP="001A7540">
      <w:pPr>
        <w:rPr>
          <w:rFonts w:cs="Times New Roman"/>
        </w:rPr>
      </w:pPr>
      <w:r w:rsidRPr="007E6A4A">
        <w:rPr>
          <w:rFonts w:cs="Times New Roman"/>
        </w:rPr>
        <w:t xml:space="preserve">2. </w:t>
      </w:r>
      <w:r w:rsidR="003C469D" w:rsidRPr="007E6A4A">
        <w:rPr>
          <w:rFonts w:cs="Times New Roman"/>
        </w:rPr>
        <w:t xml:space="preserve">Exchangeable-coefficients model: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1i</m:t>
            </m:r>
          </m:sub>
        </m:sSub>
        <m:r>
          <w:rPr>
            <w:rFonts w:ascii="Cambria Math" w:hAnsi="Cambria Math" w:cs="Times New Roman"/>
          </w:rPr>
          <m:t xml:space="preserve"> ~ N(</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pooled</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oMath>
      <w:r w:rsidR="003C469D" w:rsidRPr="007E6A4A">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2i</m:t>
            </m:r>
          </m:sub>
        </m:sSub>
        <m:r>
          <w:rPr>
            <w:rFonts w:ascii="Cambria Math" w:hAnsi="Cambria Math" w:cs="Times New Roman"/>
          </w:rPr>
          <m:t xml:space="preserve"> ~ N(</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2</m:t>
            </m:r>
          </m:sub>
          <m:sup>
            <m:r>
              <w:rPr>
                <w:rFonts w:ascii="Cambria Math" w:hAnsi="Cambria Math" w:cs="Times New Roman"/>
              </w:rPr>
              <m:t>pooled</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oMath>
    </w:p>
    <w:p w14:paraId="6EBA7BB0" w14:textId="5482CEDE" w:rsidR="003C469D" w:rsidRPr="00E97736" w:rsidRDefault="001C7CB2" w:rsidP="003C469D">
      <w:pPr>
        <w:pStyle w:val="ListParagraph"/>
        <w:ind w:firstLine="0"/>
        <w:jc w:val="both"/>
        <w:rPr>
          <w:rFonts w:ascii="Times New Roman" w:eastAsiaTheme="minorEastAsia" w:hAnsi="Times New Roman" w:cs="Times New Roman"/>
          <w:sz w:val="24"/>
          <w:szCs w:val="24"/>
        </w:rPr>
      </w:pPr>
      <w:r w:rsidRPr="00E97736">
        <w:rPr>
          <w:rFonts w:ascii="Times New Roman" w:hAnsi="Times New Roman" w:cs="Times New Roman"/>
          <w:sz w:val="24"/>
          <w:szCs w:val="24"/>
        </w:rPr>
        <w:t xml:space="preserve">3. </w:t>
      </w:r>
      <w:r w:rsidR="003C469D" w:rsidRPr="00E97736">
        <w:rPr>
          <w:rFonts w:ascii="Times New Roman" w:hAnsi="Times New Roman" w:cs="Times New Roman"/>
          <w:sz w:val="24"/>
          <w:szCs w:val="24"/>
        </w:rPr>
        <w:t xml:space="preserve">Fixed-coefficients model: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1i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2i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p>
    <w:p w14:paraId="32568038" w14:textId="77777777" w:rsidR="00BE03F6" w:rsidRPr="00E97736" w:rsidRDefault="00BE03F6" w:rsidP="003C469D">
      <w:pPr>
        <w:pStyle w:val="ListParagraph"/>
        <w:ind w:firstLine="0"/>
        <w:jc w:val="both"/>
        <w:rPr>
          <w:rFonts w:ascii="Times New Roman" w:eastAsiaTheme="minorEastAsia" w:hAnsi="Times New Roman" w:cs="Times New Roman"/>
        </w:rPr>
      </w:pPr>
    </w:p>
    <w:p w14:paraId="0327F3B8" w14:textId="77777777" w:rsidR="003C469D" w:rsidRPr="00E97736" w:rsidRDefault="003C469D" w:rsidP="003C469D">
      <w:pPr>
        <w:pStyle w:val="ListParagraph"/>
        <w:ind w:firstLine="0"/>
        <w:jc w:val="both"/>
        <w:rPr>
          <w:rFonts w:ascii="Times New Roman" w:eastAsiaTheme="minorEastAsia" w:hAnsi="Times New Roman" w:cs="Times New Roman"/>
          <w:sz w:val="24"/>
          <w:szCs w:val="24"/>
        </w:rPr>
      </w:pPr>
      <w:r w:rsidRPr="00E97736">
        <w:rPr>
          <w:rFonts w:ascii="Times New Roman" w:eastAsiaTheme="minorEastAsia" w:hAnsi="Times New Roman" w:cs="Times New Roman"/>
          <w:sz w:val="24"/>
          <w:szCs w:val="24"/>
        </w:rPr>
        <w:t>Then prior distributions need to be set for all the parameters that should be estimated:</w:t>
      </w:r>
    </w:p>
    <w:p w14:paraId="2EBD9929" w14:textId="77777777" w:rsidR="003C469D" w:rsidRPr="007E6A4A" w:rsidRDefault="003C469D" w:rsidP="003C469D">
      <w:pPr>
        <w:jc w:val="both"/>
        <w:rPr>
          <w:rFonts w:eastAsiaTheme="minorEastAsia" w:cs="Times New Roman"/>
        </w:rPr>
      </w:pPr>
      <w:r w:rsidRPr="007E6A4A">
        <w:rPr>
          <w:rFonts w:eastAsiaTheme="minorEastAsia" w:cs="Times New Roman"/>
        </w:rPr>
        <w:t xml:space="preserve">The heterogeneity: </w:t>
      </w:r>
      <m:oMath>
        <m:sSub>
          <m:sSubPr>
            <m:ctrlPr>
              <w:rPr>
                <w:rFonts w:ascii="Cambria Math" w:eastAsiaTheme="minorEastAsia" w:hAnsi="Cambria Math" w:cs="Times New Roman"/>
                <w:i/>
                <w:lang w:val="en-US"/>
              </w:rPr>
            </m:ctrlPr>
          </m:sSubPr>
          <m:e>
            <m:r>
              <w:rPr>
                <w:rFonts w:ascii="Cambria Math" w:eastAsiaTheme="minorEastAsia" w:hAnsi="Cambria Math" w:cs="Times New Roman"/>
              </w:rPr>
              <m:t>τ</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rPr>
              <m:t>τ</m:t>
            </m:r>
          </m:e>
          <m:sub>
            <m:r>
              <w:rPr>
                <w:rFonts w:ascii="Cambria Math" w:eastAsiaTheme="minorEastAsia" w:hAnsi="Cambria Math" w:cs="Times New Roman"/>
              </w:rPr>
              <m:t>2</m:t>
            </m:r>
          </m:sub>
        </m:sSub>
        <m:r>
          <w:rPr>
            <w:rFonts w:ascii="Cambria Math" w:eastAsiaTheme="minorEastAsia" w:hAnsi="Cambria Math" w:cs="Times New Roman"/>
          </w:rPr>
          <m:t xml:space="preserve"> ~T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r>
          <w:rPr>
            <w:rFonts w:ascii="Cambria Math" w:eastAsiaTheme="minorEastAsia" w:hAnsi="Cambria Math" w:cs="Times New Roman"/>
          </w:rPr>
          <m:t>(0, 10)</m:t>
        </m:r>
      </m:oMath>
      <w:r w:rsidRPr="007E6A4A">
        <w:rPr>
          <w:rFonts w:eastAsiaTheme="minorEastAsia" w:cs="Times New Roman"/>
        </w:rPr>
        <w:t xml:space="preserve">, i.e. </w:t>
      </w: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oMath>
      <w:r w:rsidRPr="007E6A4A">
        <w:rPr>
          <w:rFonts w:eastAsiaTheme="minorEastAsia" w:cs="Times New Roman"/>
        </w:rPr>
        <w:t xml:space="preserve"> refers to the zero-truncated normal distribution. Each of the pooled estimates: </w:t>
      </w:r>
      <m:oMath>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pooled</m:t>
            </m:r>
          </m:sup>
        </m:sSubSup>
        <m:r>
          <w:rPr>
            <w:rFonts w:ascii="Cambria Math" w:eastAsiaTheme="minorEastAsia" w:hAnsi="Cambria Math" w:cs="Times New Roman"/>
          </w:rPr>
          <m:t xml:space="preserve">, </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2</m:t>
            </m:r>
          </m:sub>
          <m:sup>
            <m:r>
              <w:rPr>
                <w:rFonts w:ascii="Cambria Math" w:hAnsi="Cambria Math" w:cs="Times New Roman"/>
              </w:rPr>
              <m:t>pooled</m:t>
            </m:r>
          </m:sup>
        </m:sSubSup>
        <m:r>
          <w:rPr>
            <w:rFonts w:ascii="Cambria Math" w:eastAsiaTheme="minorEastAsia" w:hAnsi="Cambria Math" w:cs="Times New Roman"/>
          </w:rPr>
          <m:t xml:space="preserve">~N(0, </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m:t>
        </m:r>
      </m:oMath>
      <w:r w:rsidRPr="007E6A4A">
        <w:rPr>
          <w:rFonts w:eastAsiaTheme="minorEastAsia" w:cs="Times New Roman"/>
        </w:rPr>
        <w:t xml:space="preserve"> </w:t>
      </w:r>
    </w:p>
    <w:p w14:paraId="3AA98008" w14:textId="77777777" w:rsidR="003C469D" w:rsidRPr="00E97736" w:rsidRDefault="003C469D" w:rsidP="003C469D">
      <w:pPr>
        <w:pStyle w:val="ListParagraph"/>
        <w:ind w:left="720" w:firstLine="0"/>
        <w:jc w:val="both"/>
        <w:rPr>
          <w:rFonts w:ascii="Times New Roman" w:hAnsi="Times New Roman" w:cs="Times New Roman"/>
          <w:sz w:val="24"/>
          <w:szCs w:val="24"/>
        </w:rPr>
      </w:pPr>
    </w:p>
    <w:p w14:paraId="13A17DFD" w14:textId="2E145E33" w:rsidR="003C469D" w:rsidRPr="007E6A4A" w:rsidRDefault="00FF00C7" w:rsidP="003C469D">
      <w:pPr>
        <w:rPr>
          <w:rFonts w:cs="Times New Roman"/>
        </w:rPr>
      </w:pPr>
      <w:r>
        <w:rPr>
          <w:rFonts w:cs="Times New Roman"/>
        </w:rPr>
        <w:t xml:space="preserve">NOW START THE RESULTS SECTION: SHOW BIAS, MEAN SQUARE ERROR AND COVERAGE IN THE SIMULATIONS, BOTH BAYESIAN AND FREQUENTIST. </w:t>
      </w:r>
    </w:p>
    <w:p w14:paraId="356B0689" w14:textId="77777777" w:rsidR="003C469D" w:rsidRPr="007E6A4A" w:rsidRDefault="003C469D" w:rsidP="003C469D">
      <w:pPr>
        <w:rPr>
          <w:rFonts w:cs="Times New Roman"/>
        </w:rPr>
      </w:pPr>
    </w:p>
    <w:p w14:paraId="59FD7B62" w14:textId="77777777" w:rsidR="003C469D" w:rsidRPr="007E6A4A" w:rsidRDefault="003C469D" w:rsidP="003C469D">
      <w:pPr>
        <w:rPr>
          <w:rFonts w:cs="Times New Roman"/>
        </w:rPr>
      </w:pPr>
    </w:p>
    <w:p w14:paraId="35DFFA3A" w14:textId="77777777" w:rsidR="004B0B73" w:rsidRPr="007E6A4A" w:rsidRDefault="004B0B73">
      <w:pPr>
        <w:rPr>
          <w:rFonts w:cs="Times New Roman"/>
        </w:rPr>
      </w:pPr>
    </w:p>
    <w:sectPr w:rsidR="004B0B73" w:rsidRPr="007E6A4A">
      <w:footerReference w:type="even" r:id="rId10"/>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Georgia Salanti" w:date="2019-10-09T13:44:00Z" w:initials="GS">
    <w:p w14:paraId="1F22ECEF" w14:textId="77777777" w:rsidR="00464602" w:rsidRDefault="00464602" w:rsidP="009B25CE">
      <w:pPr>
        <w:pStyle w:val="CommentText"/>
      </w:pPr>
      <w:r>
        <w:rPr>
          <w:rStyle w:val="CommentReference"/>
        </w:rPr>
        <w:annotationRef/>
      </w:r>
      <w:r>
        <w:t xml:space="preserve">Every sentence needs a verb, do not write as if they are bullet points </w:t>
      </w:r>
    </w:p>
  </w:comment>
  <w:comment w:id="47" w:author="Georgia Salanti" w:date="2019-10-09T13:42:00Z" w:initials="GS">
    <w:p w14:paraId="285EFAF6" w14:textId="51D0D2DD" w:rsidR="00464602" w:rsidRDefault="00464602">
      <w:pPr>
        <w:pStyle w:val="CommentText"/>
      </w:pPr>
      <w:r>
        <w:rPr>
          <w:rStyle w:val="CommentReference"/>
        </w:rPr>
        <w:annotationRef/>
      </w:r>
      <w:r>
        <w:t>Above you have ns studies!</w:t>
      </w:r>
    </w:p>
  </w:comment>
  <w:comment w:id="92" w:author="Georgia Salanti" w:date="2019-10-09T13:47:00Z" w:initials="GS">
    <w:p w14:paraId="13C92A5B" w14:textId="36FDACFA" w:rsidR="00464602" w:rsidRDefault="00464602">
      <w:pPr>
        <w:pStyle w:val="CommentText"/>
      </w:pPr>
      <w:r>
        <w:rPr>
          <w:rStyle w:val="CommentReference"/>
        </w:rPr>
        <w:annotationRef/>
      </w:r>
      <w:r>
        <w:t>Please be careful in grammar. You make mistakes like changing from plural to singular and vice versa, misspelling such as date instead of data  - stuff that you know….</w:t>
      </w:r>
    </w:p>
  </w:comment>
  <w:comment w:id="105" w:author="Georgia Salanti" w:date="2019-10-09T13:49:00Z" w:initials="GS">
    <w:p w14:paraId="5F6BEF96" w14:textId="3BC9C16B" w:rsidR="00464602" w:rsidRDefault="00464602">
      <w:pPr>
        <w:pStyle w:val="CommentText"/>
      </w:pPr>
      <w:r>
        <w:rPr>
          <w:rStyle w:val="CommentReference"/>
        </w:rPr>
        <w:annotationRef/>
      </w:r>
      <w:r>
        <w:t>J is an index from 1 to 3, it is always larger than 0!</w:t>
      </w:r>
    </w:p>
  </w:comment>
  <w:comment w:id="110" w:author="Georgia Salanti" w:date="2019-10-09T13:50:00Z" w:initials="GS">
    <w:p w14:paraId="5C9B281E" w14:textId="2C837208" w:rsidR="00464602" w:rsidRDefault="00464602">
      <w:pPr>
        <w:pStyle w:val="CommentText"/>
      </w:pPr>
      <w:r>
        <w:rPr>
          <w:rStyle w:val="CommentReference"/>
        </w:rPr>
        <w:annotationRef/>
      </w:r>
      <w:r>
        <w:t>I think you do not change these 1 and 10 values so there is no need in the paper to introduce them as parameter</w:t>
      </w:r>
    </w:p>
  </w:comment>
  <w:comment w:id="139" w:author="Georgia Salanti" w:date="2019-10-09T14:31:00Z" w:initials="GS">
    <w:p w14:paraId="4EBE95E9" w14:textId="45742D88" w:rsidR="00464602" w:rsidRDefault="00464602">
      <w:pPr>
        <w:pStyle w:val="CommentText"/>
      </w:pPr>
      <w:r>
        <w:rPr>
          <w:rStyle w:val="CommentReference"/>
        </w:rPr>
        <w:annotationRef/>
      </w:r>
      <w:r>
        <w:t>I think the exact values should be put altogether in the end. Move them throughout</w:t>
      </w:r>
    </w:p>
  </w:comment>
  <w:comment w:id="247" w:author="Georgia Salanti" w:date="2019-10-09T13:52:00Z" w:initials="GS">
    <w:p w14:paraId="0071109F" w14:textId="6B2A4CF8" w:rsidR="00464602" w:rsidRDefault="00464602">
      <w:pPr>
        <w:pStyle w:val="CommentText"/>
      </w:pPr>
      <w:r>
        <w:rPr>
          <w:rStyle w:val="CommentReference"/>
        </w:rPr>
        <w:annotationRef/>
      </w:r>
      <w:r>
        <w:t>citation</w:t>
      </w:r>
    </w:p>
  </w:comment>
  <w:comment w:id="253" w:author="Georgia Salanti" w:date="2019-10-09T14:00:00Z" w:initials="GS">
    <w:p w14:paraId="7EDD529C" w14:textId="4AF6C882" w:rsidR="00464602" w:rsidRDefault="00464602">
      <w:pPr>
        <w:pStyle w:val="CommentText"/>
      </w:pPr>
      <w:r>
        <w:rPr>
          <w:rStyle w:val="CommentReference"/>
        </w:rPr>
        <w:annotationRef/>
      </w:r>
      <w:r>
        <w:t>citation</w:t>
      </w:r>
    </w:p>
  </w:comment>
  <w:comment w:id="293" w:author="Georgia Salanti" w:date="2019-10-09T13:57:00Z" w:initials="GS">
    <w:p w14:paraId="13A28094" w14:textId="13223213" w:rsidR="00464602" w:rsidRDefault="00464602">
      <w:pPr>
        <w:pStyle w:val="CommentText"/>
      </w:pPr>
      <w:r>
        <w:rPr>
          <w:rStyle w:val="CommentReference"/>
        </w:rPr>
        <w:annotationRef/>
      </w:r>
      <w:r>
        <w:t>pooled is a term that indicates estimation, avoid it in true parameters</w:t>
      </w:r>
    </w:p>
  </w:comment>
  <w:comment w:id="300" w:author="Georgia Salanti" w:date="2019-10-09T14:01:00Z" w:initials="GS">
    <w:p w14:paraId="7B1E0783" w14:textId="0E588F49" w:rsidR="00464602" w:rsidRDefault="00464602">
      <w:pPr>
        <w:pStyle w:val="CommentText"/>
      </w:pPr>
      <w:r>
        <w:rPr>
          <w:rStyle w:val="CommentReference"/>
        </w:rPr>
        <w:annotationRef/>
      </w:r>
      <w:r>
        <w:t>the actual values, you give them in the description of scenarios</w:t>
      </w:r>
    </w:p>
  </w:comment>
  <w:comment w:id="349" w:author="Georgia Salanti" w:date="2019-10-09T14:15:00Z" w:initials="GS">
    <w:p w14:paraId="14102FBB" w14:textId="2195628B" w:rsidR="00464602" w:rsidRPr="00FB6B6F" w:rsidRDefault="00464602">
      <w:pPr>
        <w:pStyle w:val="CommentText"/>
        <w:rPr>
          <w:lang w:val="en-US"/>
        </w:rPr>
      </w:pPr>
      <w:r>
        <w:rPr>
          <w:rStyle w:val="CommentReference"/>
        </w:rPr>
        <w:annotationRef/>
      </w:r>
      <w:r>
        <w:rPr>
          <w:lang w:val="en-US"/>
        </w:rPr>
        <w:t>Before you had f(X_ij)</w:t>
      </w:r>
    </w:p>
  </w:comment>
  <w:comment w:id="393" w:author="Georgia Salanti" w:date="2019-10-09T14:24:00Z" w:initials="GS">
    <w:p w14:paraId="5A697739" w14:textId="7E0E0DC7" w:rsidR="00464602" w:rsidRDefault="00464602">
      <w:pPr>
        <w:pStyle w:val="CommentText"/>
      </w:pPr>
      <w:r>
        <w:rPr>
          <w:rStyle w:val="CommentReference"/>
        </w:rPr>
        <w:annotationRef/>
      </w:r>
      <w:r>
        <w:t>If you don’t vary N in the simulations and it is always 200, then you need to put Unif(180,220)</w:t>
      </w:r>
    </w:p>
  </w:comment>
  <w:comment w:id="401" w:author="Georgia Salanti [2]" w:date="2019-07-02T11:27:00Z" w:initials="GS">
    <w:p w14:paraId="5DCEAE52" w14:textId="77777777" w:rsidR="00464602" w:rsidRDefault="00464602" w:rsidP="00B329FD">
      <w:pPr>
        <w:pStyle w:val="CommentText"/>
      </w:pPr>
      <w:r>
        <w:rPr>
          <w:rStyle w:val="CommentReference"/>
        </w:rPr>
        <w:annotationRef/>
      </w:r>
      <w:r>
        <w:t>Careful with indices! You had only p_1: that means you forgot the study index and also showed as If there is only one dose level</w:t>
      </w:r>
    </w:p>
  </w:comment>
  <w:comment w:id="524" w:author="Georgia Salanti" w:date="2019-10-09T14:37:00Z" w:initials="GS">
    <w:p w14:paraId="521D1F99" w14:textId="267F1DAE" w:rsidR="00464602" w:rsidRDefault="00464602">
      <w:pPr>
        <w:pStyle w:val="CommentText"/>
      </w:pPr>
      <w:r w:rsidRPr="00C20908">
        <w:rPr>
          <w:rStyle w:val="CommentReference"/>
          <w:highlight w:val="green"/>
        </w:rPr>
        <w:annotationRef/>
      </w:r>
      <w:r w:rsidRPr="00C20908">
        <w:rPr>
          <w:highlight w:val="green"/>
        </w:rPr>
        <w:t>But we agreed you will not do it this way, we said you will use the counts, otherwise you have inconsistent results! Also, you need to have study and dose indices. Please correct and make sure your program is not using p but the counts!</w:t>
      </w:r>
      <w:r>
        <w:t xml:space="preserve">  Present first the RRs then the ORs. Also add the covariance (say you use the function from doseres)</w:t>
      </w:r>
    </w:p>
  </w:comment>
  <w:comment w:id="586" w:author="Tasneem" w:date="2019-07-02T00:23:00Z" w:initials="T">
    <w:p w14:paraId="2BB6064E" w14:textId="77777777" w:rsidR="00464602" w:rsidRDefault="00464602" w:rsidP="007D1E4E">
      <w:pPr>
        <w:pStyle w:val="CommentText"/>
      </w:pPr>
      <w:r>
        <w:rPr>
          <w:rStyle w:val="CommentReference"/>
        </w:rPr>
        <w:annotationRef/>
      </w:r>
      <w:r w:rsidRPr="00ED1D24">
        <w:rPr>
          <w:highlight w:val="yellow"/>
        </w:rPr>
        <w:t>This is only for one dose against the other! I need to discuss this point with you! Because, I am really confused</w:t>
      </w:r>
      <w:r>
        <w:t xml:space="preserve"> </w:t>
      </w:r>
    </w:p>
  </w:comment>
  <w:comment w:id="587" w:author="Tasneem" w:date="2019-07-02T00:23:00Z" w:initials="T">
    <w:p w14:paraId="75A5ABDB" w14:textId="42FEAB6E" w:rsidR="00464602" w:rsidRDefault="00464602">
      <w:pPr>
        <w:pStyle w:val="CommentText"/>
      </w:pPr>
      <w:r>
        <w:rPr>
          <w:rStyle w:val="CommentReference"/>
        </w:rPr>
        <w:annotationRef/>
      </w:r>
      <w:r w:rsidRPr="00ED1D24">
        <w:rPr>
          <w:highlight w:val="yellow"/>
        </w:rPr>
        <w:t>This is only for one dose against the other! I need to discuss this point with you! Because, I am really confused</w:t>
      </w:r>
      <w:r>
        <w:t xml:space="preserve"> </w:t>
      </w:r>
    </w:p>
  </w:comment>
  <w:comment w:id="602" w:author="Georgia Salanti" w:date="2019-10-09T14:47:00Z" w:initials="GS">
    <w:p w14:paraId="105E835D" w14:textId="584516B2" w:rsidR="00464602" w:rsidRDefault="00464602">
      <w:pPr>
        <w:pStyle w:val="CommentText"/>
      </w:pPr>
      <w:r>
        <w:rPr>
          <w:rStyle w:val="CommentReference"/>
        </w:rPr>
        <w:annotationRef/>
      </w:r>
      <w:r>
        <w:t xml:space="preserve">Before you called them bˆpooled, now beta, before you had up to 2 betas now you have p betas!! Please be more concise. </w:t>
      </w:r>
    </w:p>
  </w:comment>
  <w:comment w:id="655" w:author="Georgia Salanti" w:date="2019-10-09T14:55:00Z" w:initials="GS">
    <w:p w14:paraId="0B159D9F" w14:textId="3C6325C9" w:rsidR="00464602" w:rsidRDefault="00464602">
      <w:pPr>
        <w:pStyle w:val="CommentText"/>
      </w:pPr>
      <w:r>
        <w:rPr>
          <w:rStyle w:val="CommentReference"/>
        </w:rPr>
        <w:annotationRef/>
      </w:r>
      <w:r>
        <w:t xml:space="preserve">Now you changed to one beta, without subscript and no </w:t>
      </w:r>
    </w:p>
  </w:comment>
  <w:comment w:id="653" w:author="Georgia Salanti" w:date="2019-10-09T14:59:00Z" w:initials="GS">
    <w:p w14:paraId="783154E9" w14:textId="5A9BA810" w:rsidR="00464602" w:rsidRDefault="00464602">
      <w:pPr>
        <w:pStyle w:val="CommentText"/>
      </w:pPr>
      <w:r>
        <w:rPr>
          <w:rStyle w:val="CommentReference"/>
        </w:rPr>
        <w:annotationRef/>
      </w:r>
      <w:r>
        <w:t>Change to power</w:t>
      </w:r>
    </w:p>
  </w:comment>
  <w:comment w:id="661" w:author="Georgia Salanti" w:date="2019-10-09T15:00:00Z" w:initials="GS">
    <w:p w14:paraId="3347E99C" w14:textId="179997D8" w:rsidR="00464602" w:rsidRDefault="00464602">
      <w:pPr>
        <w:pStyle w:val="CommentText"/>
      </w:pPr>
      <w:r>
        <w:rPr>
          <w:rStyle w:val="CommentReference"/>
        </w:rPr>
        <w:annotationRef/>
      </w:r>
      <w:r>
        <w:t>define</w:t>
      </w:r>
    </w:p>
  </w:comment>
  <w:comment w:id="672" w:author="Georgia Salanti" w:date="2019-10-09T15:00:00Z" w:initials="GS">
    <w:p w14:paraId="284D9635" w14:textId="1897A49C" w:rsidR="0090339F" w:rsidRDefault="0090339F">
      <w:pPr>
        <w:pStyle w:val="CommentText"/>
      </w:pPr>
      <w:r>
        <w:rPr>
          <w:rStyle w:val="CommentReference"/>
        </w:rPr>
        <w:annotationRef/>
      </w:r>
      <w:r>
        <w:t xml:space="preserve">this will be the description of your model. It will come first, before the simulations. Harmonise the notation to the detail please. </w:t>
      </w:r>
    </w:p>
  </w:comment>
  <w:comment w:id="676" w:author="Georgia Salanti [2]" w:date="2019-07-02T11:35:00Z" w:initials="GS">
    <w:p w14:paraId="70352338" w14:textId="4F4B9565" w:rsidR="00464602" w:rsidRDefault="00464602">
      <w:pPr>
        <w:pStyle w:val="CommentText"/>
      </w:pPr>
      <w:r>
        <w:rPr>
          <w:rStyle w:val="CommentReference"/>
        </w:rPr>
        <w:annotationRef/>
      </w:r>
      <w:r>
        <w:t>Sigma is usually the SE or SE, here you need the variances and covariances</w:t>
      </w:r>
    </w:p>
  </w:comment>
  <w:comment w:id="677" w:author="Tasneem" w:date="2019-07-11T11:04:00Z" w:initials="T">
    <w:p w14:paraId="6C53EEF1" w14:textId="77777777" w:rsidR="00464602" w:rsidRDefault="00464602" w:rsidP="00221079">
      <w:pPr>
        <w:pStyle w:val="CommentText"/>
      </w:pPr>
      <w:r>
        <w:rPr>
          <w:rStyle w:val="CommentReference"/>
        </w:rPr>
        <w:annotationRef/>
      </w:r>
      <w:r>
        <w:t xml:space="preserve">In Orsini’s chapter i indicates a study and j for a dose. However, in this equation, he set c and t to be c_i and t_i study-specific. But I see this is should be dose-specific because here what we quatify is the correlations within study between different doses.  What do you think? </w:t>
      </w:r>
    </w:p>
  </w:comment>
  <w:comment w:id="678" w:author="Tasneem" w:date="2019-07-01T22:38:00Z" w:initials="T">
    <w:p w14:paraId="5715BED7" w14:textId="3C1D80EE" w:rsidR="00464602" w:rsidRDefault="00464602">
      <w:pPr>
        <w:pStyle w:val="CommentText"/>
      </w:pPr>
      <w:r>
        <w:rPr>
          <w:rStyle w:val="CommentReference"/>
        </w:rPr>
        <w:annotationRef/>
      </w:r>
      <w:r w:rsidRPr="009012A1">
        <w:rPr>
          <w:highlight w:val="yellow"/>
        </w:rPr>
        <w:t>You are right! This is for OR. I wrote a new function called logRRprecmatrix() that computes it correctly. But we need to discuss that.</w:t>
      </w:r>
    </w:p>
  </w:comment>
  <w:comment w:id="679" w:author="Georgia Salanti [2]" w:date="2019-07-02T11:34:00Z" w:initials="GS">
    <w:p w14:paraId="537F0AEA" w14:textId="2F1C6AAC" w:rsidR="00464602" w:rsidRDefault="00464602">
      <w:pPr>
        <w:pStyle w:val="CommentText"/>
      </w:pPr>
      <w:r>
        <w:rPr>
          <w:rStyle w:val="CommentReference"/>
        </w:rPr>
        <w:annotationRef/>
      </w:r>
      <w:r w:rsidRPr="009012A1">
        <w:rPr>
          <w:highlight w:val="yellow"/>
        </w:rPr>
        <w:t>The formula looks wrong to me. In the diagonal (j=m) should be the variance and it is not. The variance you have at the end of the previous page.</w:t>
      </w:r>
      <w:r>
        <w:t xml:space="preserve"> </w:t>
      </w:r>
    </w:p>
  </w:comment>
  <w:comment w:id="680" w:author="Georgia Salanti [2]" w:date="2019-07-11T11:04:00Z" w:initials="GS">
    <w:p w14:paraId="6319C9C8" w14:textId="77777777" w:rsidR="00464602" w:rsidRDefault="00464602" w:rsidP="00C62702">
      <w:pPr>
        <w:pStyle w:val="CommentText"/>
      </w:pPr>
      <w:r>
        <w:rPr>
          <w:rStyle w:val="CommentReference"/>
        </w:rPr>
        <w:annotationRef/>
      </w:r>
      <w:r>
        <w:t>Sigma is usually the SE or SE, here you need the variances and covariances</w:t>
      </w:r>
    </w:p>
  </w:comment>
  <w:comment w:id="681" w:author="Tasneem" w:date="2019-07-11T11:04:00Z" w:initials="T">
    <w:p w14:paraId="6F5EE37B" w14:textId="77777777" w:rsidR="00464602" w:rsidRDefault="00464602" w:rsidP="00C62702">
      <w:pPr>
        <w:pStyle w:val="CommentText"/>
      </w:pPr>
      <w:r>
        <w:rPr>
          <w:rStyle w:val="CommentReference"/>
        </w:rPr>
        <w:annotationRef/>
      </w:r>
      <w:r>
        <w:t xml:space="preserve">In Orsini’s chapter i indicates a study and j for a dose. However, in this equation, he set c and t to be c_i and t_i study-specific. But I see this is should be dose-specific because here what we quatify is the correlations within study between different doses.  What do you think? </w:t>
      </w:r>
    </w:p>
  </w:comment>
  <w:comment w:id="682" w:author="Tasneem" w:date="2019-07-11T11:04:00Z" w:initials="T">
    <w:p w14:paraId="2649E01E" w14:textId="77777777" w:rsidR="00464602" w:rsidRDefault="00464602" w:rsidP="00C62702">
      <w:pPr>
        <w:pStyle w:val="CommentText"/>
      </w:pPr>
      <w:r>
        <w:rPr>
          <w:rStyle w:val="CommentReference"/>
        </w:rPr>
        <w:annotationRef/>
      </w:r>
      <w:r w:rsidRPr="009012A1">
        <w:rPr>
          <w:highlight w:val="yellow"/>
        </w:rPr>
        <w:t>You are right! This is for OR. I wrote a new function called logRRprecmatrix() that computes it correctly. But we need to discuss that.</w:t>
      </w:r>
    </w:p>
  </w:comment>
  <w:comment w:id="683" w:author="Georgia Salanti [2]" w:date="2019-07-11T11:04:00Z" w:initials="GS">
    <w:p w14:paraId="7B27B13E" w14:textId="77777777" w:rsidR="00464602" w:rsidRDefault="00464602" w:rsidP="00C62702">
      <w:pPr>
        <w:pStyle w:val="CommentText"/>
      </w:pPr>
      <w:r>
        <w:rPr>
          <w:rStyle w:val="CommentReference"/>
        </w:rPr>
        <w:annotationRef/>
      </w:r>
      <w:r w:rsidRPr="009012A1">
        <w:rPr>
          <w:highlight w:val="yellow"/>
        </w:rPr>
        <w:t>The formula looks wrong to me. In the diagonal (j=m) should be the variance and it is not. The variance you have at the end of the previous page.</w:t>
      </w:r>
      <w:r>
        <w:t xml:space="preserve"> </w:t>
      </w:r>
    </w:p>
  </w:comment>
  <w:comment w:id="690" w:author="Georgia Salanti [2]" w:date="2019-07-02T11:43:00Z" w:initials="GS">
    <w:p w14:paraId="3425D2FC" w14:textId="30C350BD" w:rsidR="00464602" w:rsidRDefault="00464602">
      <w:pPr>
        <w:pStyle w:val="CommentText"/>
      </w:pPr>
      <w:r>
        <w:rPr>
          <w:rStyle w:val="CommentReference"/>
        </w:rPr>
        <w:annotationRef/>
      </w:r>
      <w:r>
        <w:t>In the following change subscript _ref to _0</w:t>
      </w:r>
    </w:p>
  </w:comment>
  <w:comment w:id="693" w:author="Georgia Salanti [2]" w:date="2019-06-25T15:01:00Z" w:initials="GS">
    <w:p w14:paraId="6EA16065" w14:textId="77777777" w:rsidR="00464602" w:rsidRDefault="00464602" w:rsidP="003C469D">
      <w:pPr>
        <w:pStyle w:val="CommentText"/>
      </w:pPr>
      <w:r>
        <w:rPr>
          <w:rStyle w:val="CommentReference"/>
        </w:rPr>
        <w:annotationRef/>
      </w:r>
      <w:r>
        <w:t>You need also to add the pointwise model</w:t>
      </w:r>
    </w:p>
  </w:comment>
  <w:comment w:id="694" w:author="Georgia Salanti [2]" w:date="2019-06-27T12:17:00Z" w:initials="GS">
    <w:p w14:paraId="402ABDF2" w14:textId="77777777" w:rsidR="00464602" w:rsidRDefault="00464602" w:rsidP="003C469D">
      <w:pPr>
        <w:pStyle w:val="CommentText"/>
      </w:pPr>
      <w:r>
        <w:rPr>
          <w:rStyle w:val="CommentReference"/>
        </w:rPr>
        <w:annotationRef/>
      </w:r>
      <w:r>
        <w:t xml:space="preserve">It is the model described in the paper by Crippa that I sent you. What you have written was the echangeable model.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22ECEF" w15:done="0"/>
  <w15:commentEx w15:paraId="285EFAF6" w15:done="0"/>
  <w15:commentEx w15:paraId="13C92A5B" w15:done="0"/>
  <w15:commentEx w15:paraId="5F6BEF96" w15:done="0"/>
  <w15:commentEx w15:paraId="5C9B281E" w15:done="0"/>
  <w15:commentEx w15:paraId="4EBE95E9" w15:done="0"/>
  <w15:commentEx w15:paraId="0071109F" w15:done="0"/>
  <w15:commentEx w15:paraId="7EDD529C" w15:done="0"/>
  <w15:commentEx w15:paraId="13A28094" w15:done="0"/>
  <w15:commentEx w15:paraId="7B1E0783" w15:done="0"/>
  <w15:commentEx w15:paraId="14102FBB" w15:done="0"/>
  <w15:commentEx w15:paraId="5A697739" w15:done="0"/>
  <w15:commentEx w15:paraId="5DCEAE52" w15:done="0"/>
  <w15:commentEx w15:paraId="521D1F99" w15:done="0"/>
  <w15:commentEx w15:paraId="2BB6064E" w15:done="0"/>
  <w15:commentEx w15:paraId="75A5ABDB" w15:done="0"/>
  <w15:commentEx w15:paraId="105E835D" w15:done="0"/>
  <w15:commentEx w15:paraId="0B159D9F" w15:done="0"/>
  <w15:commentEx w15:paraId="783154E9" w15:done="0"/>
  <w15:commentEx w15:paraId="3347E99C" w15:done="0"/>
  <w15:commentEx w15:paraId="284D9635" w15:done="0"/>
  <w15:commentEx w15:paraId="70352338" w15:done="0"/>
  <w15:commentEx w15:paraId="6C53EEF1" w15:done="0"/>
  <w15:commentEx w15:paraId="5715BED7" w15:done="0"/>
  <w15:commentEx w15:paraId="537F0AEA" w15:paraIdParent="5715BED7" w15:done="0"/>
  <w15:commentEx w15:paraId="6319C9C8" w15:done="0"/>
  <w15:commentEx w15:paraId="6F5EE37B" w15:done="0"/>
  <w15:commentEx w15:paraId="2649E01E" w15:done="0"/>
  <w15:commentEx w15:paraId="7B27B13E" w15:done="0"/>
  <w15:commentEx w15:paraId="3425D2FC" w15:done="0"/>
  <w15:commentEx w15:paraId="6EA16065" w15:done="0"/>
  <w15:commentEx w15:paraId="402ABD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22ECEF" w16cid:durableId="214862B3"/>
  <w16cid:commentId w16cid:paraId="285EFAF6" w16cid:durableId="21486258"/>
  <w16cid:commentId w16cid:paraId="13C92A5B" w16cid:durableId="21486374"/>
  <w16cid:commentId w16cid:paraId="5F6BEF96" w16cid:durableId="214863F7"/>
  <w16cid:commentId w16cid:paraId="5C9B281E" w16cid:durableId="2148643A"/>
  <w16cid:commentId w16cid:paraId="4EBE95E9" w16cid:durableId="21486DBE"/>
  <w16cid:commentId w16cid:paraId="0071109F" w16cid:durableId="214864B9"/>
  <w16cid:commentId w16cid:paraId="7EDD529C" w16cid:durableId="21486681"/>
  <w16cid:commentId w16cid:paraId="13A28094" w16cid:durableId="214865D2"/>
  <w16cid:commentId w16cid:paraId="7B1E0783" w16cid:durableId="214866A9"/>
  <w16cid:commentId w16cid:paraId="14102FBB" w16cid:durableId="214869F7"/>
  <w16cid:commentId w16cid:paraId="5A697739" w16cid:durableId="21486C1E"/>
  <w16cid:commentId w16cid:paraId="5DCEAE52" w16cid:durableId="20C5BE05"/>
  <w16cid:commentId w16cid:paraId="521D1F99" w16cid:durableId="21486F22"/>
  <w16cid:commentId w16cid:paraId="2BB6064E" w16cid:durableId="213C5F3E"/>
  <w16cid:commentId w16cid:paraId="75A5ABDB" w16cid:durableId="20C5B690"/>
  <w16cid:commentId w16cid:paraId="105E835D" w16cid:durableId="2148717F"/>
  <w16cid:commentId w16cid:paraId="0B159D9F" w16cid:durableId="2148737C"/>
  <w16cid:commentId w16cid:paraId="783154E9" w16cid:durableId="21487467"/>
  <w16cid:commentId w16cid:paraId="3347E99C" w16cid:durableId="21487474"/>
  <w16cid:commentId w16cid:paraId="284D9635" w16cid:durableId="2148749B"/>
  <w16cid:commentId w16cid:paraId="70352338" w16cid:durableId="20C5BFF7"/>
  <w16cid:commentId w16cid:paraId="6C53EEF1" w16cid:durableId="213C60EF"/>
  <w16cid:commentId w16cid:paraId="5715BED7" w16cid:durableId="213C3D04"/>
  <w16cid:commentId w16cid:paraId="537F0AEA" w16cid:durableId="20C5BFA8"/>
  <w16cid:commentId w16cid:paraId="6319C9C8" w16cid:durableId="213C3D06"/>
  <w16cid:commentId w16cid:paraId="6F5EE37B" w16cid:durableId="213C3D07"/>
  <w16cid:commentId w16cid:paraId="2649E01E" w16cid:durableId="213C3D08"/>
  <w16cid:commentId w16cid:paraId="7B27B13E" w16cid:durableId="213C3D09"/>
  <w16cid:commentId w16cid:paraId="3425D2FC" w16cid:durableId="20C5C1CA"/>
  <w16cid:commentId w16cid:paraId="6EA16065" w16cid:durableId="20BF2783"/>
  <w16cid:commentId w16cid:paraId="402ABDF2" w16cid:durableId="20BF32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A8406" w14:textId="77777777" w:rsidR="00A05388" w:rsidRDefault="00A05388" w:rsidP="003C469D">
      <w:pPr>
        <w:spacing w:line="240" w:lineRule="auto"/>
      </w:pPr>
      <w:r>
        <w:separator/>
      </w:r>
    </w:p>
  </w:endnote>
  <w:endnote w:type="continuationSeparator" w:id="0">
    <w:p w14:paraId="3DD7E4FE" w14:textId="77777777" w:rsidR="00A05388" w:rsidRDefault="00A05388" w:rsidP="003C46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0246435"/>
      <w:docPartObj>
        <w:docPartGallery w:val="Page Numbers (Bottom of Page)"/>
        <w:docPartUnique/>
      </w:docPartObj>
    </w:sdtPr>
    <w:sdtContent>
      <w:p w14:paraId="46D1421E" w14:textId="582B5E3D" w:rsidR="00464602" w:rsidRDefault="00464602" w:rsidP="00C37D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18E9E2" w14:textId="77777777" w:rsidR="00464602" w:rsidRDefault="00464602" w:rsidP="00E977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0832425"/>
      <w:docPartObj>
        <w:docPartGallery w:val="Page Numbers (Bottom of Page)"/>
        <w:docPartUnique/>
      </w:docPartObj>
    </w:sdtPr>
    <w:sdtContent>
      <w:p w14:paraId="04FD2D10" w14:textId="1326676F" w:rsidR="00464602" w:rsidRDefault="00464602" w:rsidP="00C37D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D62DE75" w14:textId="77777777" w:rsidR="00464602" w:rsidRDefault="00464602" w:rsidP="00E977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62F9C" w14:textId="77777777" w:rsidR="00A05388" w:rsidRDefault="00A05388" w:rsidP="003C469D">
      <w:pPr>
        <w:spacing w:line="240" w:lineRule="auto"/>
      </w:pPr>
      <w:r>
        <w:separator/>
      </w:r>
    </w:p>
  </w:footnote>
  <w:footnote w:type="continuationSeparator" w:id="0">
    <w:p w14:paraId="754AD70D" w14:textId="77777777" w:rsidR="00A05388" w:rsidRDefault="00A05388" w:rsidP="003C469D">
      <w:pPr>
        <w:spacing w:line="240" w:lineRule="auto"/>
      </w:pPr>
      <w:r>
        <w:continuationSeparator/>
      </w:r>
    </w:p>
  </w:footnote>
  <w:footnote w:id="1">
    <w:p w14:paraId="42C5C5C7" w14:textId="77777777" w:rsidR="00464602" w:rsidRPr="00EF4F87" w:rsidDel="009B25CE" w:rsidRDefault="00464602" w:rsidP="003C469D">
      <w:pPr>
        <w:pStyle w:val="FootnoteText"/>
        <w:rPr>
          <w:del w:id="38" w:author="Georgia Salanti" w:date="2019-10-09T13:42:00Z"/>
        </w:rPr>
      </w:pPr>
      <w:del w:id="39" w:author="Georgia Salanti" w:date="2019-10-09T13:42:00Z">
        <w:r w:rsidRPr="00075118" w:rsidDel="009B25CE">
          <w:rPr>
            <w:rStyle w:val="FootnoteReference"/>
          </w:rPr>
          <w:footnoteRef/>
        </w:r>
        <w:r w:rsidDel="009B25CE">
          <w:delText xml:space="preserve"> </w:delText>
        </w:r>
        <w:r w:rsidDel="009B25CE">
          <w:fldChar w:fldCharType="begin"/>
        </w:r>
        <w:r w:rsidDel="009B25CE">
          <w:delInstrText xml:space="preserve"> ADDIN ZOTERO_ITEM CSL_CITATION {"citationID":"KesojDIZ","properties":{"formattedCitation":"Orsini et al., \\uc0\\u8220{}Meta-Analysis for Linear and Nonlinear Dose-Response Relations.\\uc0\\u8221{}","plainCitation":"Orsini et al., “Meta-Analysis for Linear and Nonlinear Dose-Response Relations.”","noteIndex":4},"citationItems":[{"id":44,"uris":["http://zotero.org/groups/2295931/items/L5SPBTIP"],"uri":["http://zotero.org/groups/2295931/items/L5SPBTIP"],"itemData":{"id":44,"type":"article-journal","title":"Meta-analysis for linear and nonlinear dose-response relations: examples, an evaluation of approximations, and software","container-title":"American Journal of Epidemiology","page":"66-73","volume":"175","issue":"1","source":"PubMed","abstract":"Two methods for point and interval estimation of relative risk for log-linear exposure-response relations in meta-analyses of published ordinal categorical exposure-response data have been proposed. The authors compared the results of a meta-analysis of published data using each of the 2 methods with the results that would be obtained if the primary data were available and investigated the circumstances under which the approximations required for valid use of each meta-analytic method break down. They then extended the methods to handle nonlinear exposure-response relations. In the present article, methods are illustrated using studies of the relation between alcohol consumption and colorectal and lung cancer risks from the ongoing Pooling Project of Prospective Studies of Diet and Cancer. In these examples, the differences between the results of a meta-analysis of summarized published data and the pooled analysis of the individual original data were small. However, incorrectly assuming no correlation between relative risk estimates for exposure categories from the same study gave biased confidence intervals for the trend and biased P values for the tests for nonlinearity and between-study heterogeneity when there was strong confounding by other model covariates. The authors illustrate the use of 2 publicly available user-friendly programs (Stata and SAS) to implement meta-analysis for dose-response data.","DOI":"10.1093/aje/kwr265","ISSN":"1476-6256","note":"PMID: 22135359\nPMCID: PMC3244608","title-short":"Meta-analysis for linear and nonlinear dose-response relations","journalAbbreviation":"Am. J. Epidemiol.","language":"eng","author":[{"family":"Orsini","given":"Nicola"},{"family":"Li","given":"Ruifeng"},{"family":"Wolk","given":"Alicja"},{"family":"Khudyakov","given":"Polyna"},{"family":"Spiegelman","given":"Donna"}],"issued":{"date-parts":[["2012",1,1]]}}}],"schema":"https://github.com/citation-style-language/schema/raw/master/csl-citation.json"} </w:delInstrText>
        </w:r>
        <w:r w:rsidDel="009B25CE">
          <w:fldChar w:fldCharType="separate"/>
        </w:r>
        <w:r w:rsidRPr="00E5097C" w:rsidDel="009B25CE">
          <w:rPr>
            <w:rFonts w:cs="Times New Roman"/>
          </w:rPr>
          <w:delText>Orsini et al., “Meta-Analysis for Linear and Nonlinear Dose-Response Relations.”</w:delText>
        </w:r>
        <w:r w:rsidDel="009B25CE">
          <w:fldChar w:fldCharType="end"/>
        </w:r>
      </w:del>
    </w:p>
  </w:footnote>
  <w:footnote w:id="2">
    <w:p w14:paraId="38414D78" w14:textId="77777777" w:rsidR="00464602" w:rsidRPr="000855D4" w:rsidRDefault="00464602" w:rsidP="003C469D">
      <w:pPr>
        <w:pStyle w:val="FootnoteText"/>
        <w:rPr>
          <w:lang w:val="de-DE"/>
        </w:rPr>
      </w:pPr>
      <w:r w:rsidRPr="00075118">
        <w:rPr>
          <w:rStyle w:val="FootnoteReference"/>
        </w:rPr>
        <w:footnoteRef/>
      </w:r>
      <w:r>
        <w:t xml:space="preserve"> </w:t>
      </w:r>
      <w:r>
        <w:fldChar w:fldCharType="begin"/>
      </w:r>
      <w:r>
        <w:instrText xml:space="preserve"> ADDIN ZOTERO_ITEM CSL_CITATION {"citationID":"NBefFJP6","properties":{"formattedCitation":"Frank E. Harrell, {\\i{}Regression Modelling Strategies}.","plainCitation":"Frank E. Harrell, Regression Modelling Strategies.","noteIndex":4},"citationItems":[{"id":228,"uris":["http://zotero.org/groups/2295931/items/R4XIZFSF"],"uri":["http://zotero.org/groups/2295931/items/R4XIZFSF"],"itemData":{"id":228,"type":"book","title":"Regression Modelling Strategies","author":[{"literal":"Frank E. Harrell"}],"issued":{"date-parts":[["2006"]]}}}],"schema":"https://github.com/citation-style-language/schema/raw/master/csl-citation.json"} </w:instrText>
      </w:r>
      <w:r>
        <w:fldChar w:fldCharType="separate"/>
      </w:r>
      <w:r w:rsidRPr="000855D4">
        <w:rPr>
          <w:rFonts w:cs="Times New Roman"/>
        </w:rPr>
        <w:t xml:space="preserve">Frank E. Harrell, </w:t>
      </w:r>
      <w:r w:rsidRPr="000855D4">
        <w:rPr>
          <w:rFonts w:cs="Times New Roman"/>
          <w:i/>
          <w:iCs/>
        </w:rPr>
        <w:t>Regression Modelling Strategies</w:t>
      </w:r>
      <w:r w:rsidRPr="000855D4">
        <w:rPr>
          <w:rFonts w:cs="Times New Roman"/>
        </w:rPr>
        <w: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6629"/>
    <w:multiLevelType w:val="hybridMultilevel"/>
    <w:tmpl w:val="24B8172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F6ED9"/>
    <w:multiLevelType w:val="hybridMultilevel"/>
    <w:tmpl w:val="7BD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13886"/>
    <w:multiLevelType w:val="hybridMultilevel"/>
    <w:tmpl w:val="6868D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46417"/>
    <w:multiLevelType w:val="hybridMultilevel"/>
    <w:tmpl w:val="B36CA7DA"/>
    <w:lvl w:ilvl="0" w:tplc="ADCC0D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C312DF0"/>
    <w:multiLevelType w:val="hybridMultilevel"/>
    <w:tmpl w:val="0094B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3B3E0B"/>
    <w:multiLevelType w:val="hybridMultilevel"/>
    <w:tmpl w:val="6A5CB1A8"/>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D0F54"/>
    <w:multiLevelType w:val="hybridMultilevel"/>
    <w:tmpl w:val="50BCB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74D25"/>
    <w:multiLevelType w:val="hybridMultilevel"/>
    <w:tmpl w:val="8A66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13855"/>
    <w:multiLevelType w:val="hybridMultilevel"/>
    <w:tmpl w:val="6660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A24441"/>
    <w:multiLevelType w:val="hybridMultilevel"/>
    <w:tmpl w:val="5462A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2135BD"/>
    <w:multiLevelType w:val="hybridMultilevel"/>
    <w:tmpl w:val="783E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E219F5"/>
    <w:multiLevelType w:val="multilevel"/>
    <w:tmpl w:val="638447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3BD4F58"/>
    <w:multiLevelType w:val="hybridMultilevel"/>
    <w:tmpl w:val="571C200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403327"/>
    <w:multiLevelType w:val="hybridMultilevel"/>
    <w:tmpl w:val="F852E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D015A5"/>
    <w:multiLevelType w:val="hybridMultilevel"/>
    <w:tmpl w:val="21260D78"/>
    <w:lvl w:ilvl="0" w:tplc="8692199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DE1D74"/>
    <w:multiLevelType w:val="hybridMultilevel"/>
    <w:tmpl w:val="46F6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081046"/>
    <w:multiLevelType w:val="hybridMultilevel"/>
    <w:tmpl w:val="189A4F0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A66BB1"/>
    <w:multiLevelType w:val="hybridMultilevel"/>
    <w:tmpl w:val="5D40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652DD"/>
    <w:multiLevelType w:val="hybridMultilevel"/>
    <w:tmpl w:val="FCB07610"/>
    <w:lvl w:ilvl="0" w:tplc="4B5A1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7"/>
  </w:num>
  <w:num w:numId="4">
    <w:abstractNumId w:val="18"/>
  </w:num>
  <w:num w:numId="5">
    <w:abstractNumId w:val="15"/>
  </w:num>
  <w:num w:numId="6">
    <w:abstractNumId w:val="2"/>
  </w:num>
  <w:num w:numId="7">
    <w:abstractNumId w:val="9"/>
  </w:num>
  <w:num w:numId="8">
    <w:abstractNumId w:val="8"/>
  </w:num>
  <w:num w:numId="9">
    <w:abstractNumId w:val="1"/>
  </w:num>
  <w:num w:numId="10">
    <w:abstractNumId w:val="10"/>
  </w:num>
  <w:num w:numId="11">
    <w:abstractNumId w:val="14"/>
  </w:num>
  <w:num w:numId="12">
    <w:abstractNumId w:val="3"/>
  </w:num>
  <w:num w:numId="13">
    <w:abstractNumId w:val="5"/>
  </w:num>
  <w:num w:numId="14">
    <w:abstractNumId w:val="13"/>
  </w:num>
  <w:num w:numId="15">
    <w:abstractNumId w:val="12"/>
  </w:num>
  <w:num w:numId="16">
    <w:abstractNumId w:val="0"/>
  </w:num>
  <w:num w:numId="17">
    <w:abstractNumId w:val="16"/>
  </w:num>
  <w:num w:numId="18">
    <w:abstractNumId w:val="17"/>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orgia Salanti">
    <w15:presenceInfo w15:providerId="None" w15:userId="Georgia Salanti"/>
  </w15:person>
  <w15:person w15:author="Microsoft Office User">
    <w15:presenceInfo w15:providerId="None" w15:userId="Microsoft Office User"/>
  </w15:person>
  <w15:person w15:author="Georgia Salanti [2]">
    <w15:presenceInfo w15:providerId="Windows Live" w15:userId="4fd5a71886c38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9D"/>
    <w:rsid w:val="0000144C"/>
    <w:rsid w:val="00011157"/>
    <w:rsid w:val="000140EA"/>
    <w:rsid w:val="00014445"/>
    <w:rsid w:val="000278FB"/>
    <w:rsid w:val="00051942"/>
    <w:rsid w:val="0006212C"/>
    <w:rsid w:val="00066297"/>
    <w:rsid w:val="0008534C"/>
    <w:rsid w:val="000B4DC1"/>
    <w:rsid w:val="00107936"/>
    <w:rsid w:val="0012592D"/>
    <w:rsid w:val="001332BD"/>
    <w:rsid w:val="00144159"/>
    <w:rsid w:val="00151B04"/>
    <w:rsid w:val="001577BE"/>
    <w:rsid w:val="00171642"/>
    <w:rsid w:val="001A7540"/>
    <w:rsid w:val="001C7CB2"/>
    <w:rsid w:val="001D4E16"/>
    <w:rsid w:val="001F0BF2"/>
    <w:rsid w:val="001F5475"/>
    <w:rsid w:val="002132FA"/>
    <w:rsid w:val="00221079"/>
    <w:rsid w:val="002554F2"/>
    <w:rsid w:val="0028157E"/>
    <w:rsid w:val="00284950"/>
    <w:rsid w:val="00291A98"/>
    <w:rsid w:val="00296F2A"/>
    <w:rsid w:val="002B0399"/>
    <w:rsid w:val="002B3F3C"/>
    <w:rsid w:val="002B5A23"/>
    <w:rsid w:val="002B777B"/>
    <w:rsid w:val="002B79B6"/>
    <w:rsid w:val="002F4174"/>
    <w:rsid w:val="0030736C"/>
    <w:rsid w:val="00327539"/>
    <w:rsid w:val="003319FC"/>
    <w:rsid w:val="00340FC4"/>
    <w:rsid w:val="00353EFC"/>
    <w:rsid w:val="00356042"/>
    <w:rsid w:val="00384C07"/>
    <w:rsid w:val="003A4844"/>
    <w:rsid w:val="003B16A9"/>
    <w:rsid w:val="003B5A2E"/>
    <w:rsid w:val="003C469D"/>
    <w:rsid w:val="003D71AB"/>
    <w:rsid w:val="003F38F2"/>
    <w:rsid w:val="00407C40"/>
    <w:rsid w:val="00420FEC"/>
    <w:rsid w:val="00422108"/>
    <w:rsid w:val="0045355E"/>
    <w:rsid w:val="004643B4"/>
    <w:rsid w:val="0046441C"/>
    <w:rsid w:val="00464602"/>
    <w:rsid w:val="00465006"/>
    <w:rsid w:val="00472B2A"/>
    <w:rsid w:val="0047488B"/>
    <w:rsid w:val="00480409"/>
    <w:rsid w:val="004821D0"/>
    <w:rsid w:val="0048416F"/>
    <w:rsid w:val="0049232A"/>
    <w:rsid w:val="004B0B73"/>
    <w:rsid w:val="004C4CC5"/>
    <w:rsid w:val="004D02FD"/>
    <w:rsid w:val="005070A2"/>
    <w:rsid w:val="00520645"/>
    <w:rsid w:val="005614BA"/>
    <w:rsid w:val="00587728"/>
    <w:rsid w:val="005973D4"/>
    <w:rsid w:val="005B3807"/>
    <w:rsid w:val="00602FC4"/>
    <w:rsid w:val="00612501"/>
    <w:rsid w:val="006218A6"/>
    <w:rsid w:val="006305CF"/>
    <w:rsid w:val="00655DD6"/>
    <w:rsid w:val="00663A3C"/>
    <w:rsid w:val="006725C1"/>
    <w:rsid w:val="00687A34"/>
    <w:rsid w:val="006D0FF7"/>
    <w:rsid w:val="006F4E53"/>
    <w:rsid w:val="006F736C"/>
    <w:rsid w:val="00701E69"/>
    <w:rsid w:val="00745CFE"/>
    <w:rsid w:val="00750012"/>
    <w:rsid w:val="00763EFE"/>
    <w:rsid w:val="00766BCE"/>
    <w:rsid w:val="007815C0"/>
    <w:rsid w:val="00790C95"/>
    <w:rsid w:val="007A413D"/>
    <w:rsid w:val="007A718F"/>
    <w:rsid w:val="007C77E2"/>
    <w:rsid w:val="007D1391"/>
    <w:rsid w:val="007D1E4E"/>
    <w:rsid w:val="007E31E6"/>
    <w:rsid w:val="007E6A4A"/>
    <w:rsid w:val="007F142A"/>
    <w:rsid w:val="00801CB2"/>
    <w:rsid w:val="008060E0"/>
    <w:rsid w:val="0081578F"/>
    <w:rsid w:val="0082015C"/>
    <w:rsid w:val="00852019"/>
    <w:rsid w:val="008610D8"/>
    <w:rsid w:val="00870277"/>
    <w:rsid w:val="00875211"/>
    <w:rsid w:val="0089118B"/>
    <w:rsid w:val="008965D1"/>
    <w:rsid w:val="008A185E"/>
    <w:rsid w:val="008A680B"/>
    <w:rsid w:val="008B6C0D"/>
    <w:rsid w:val="008C5E3E"/>
    <w:rsid w:val="009012A1"/>
    <w:rsid w:val="0090339F"/>
    <w:rsid w:val="00905FA9"/>
    <w:rsid w:val="009179B9"/>
    <w:rsid w:val="00925392"/>
    <w:rsid w:val="00926FC8"/>
    <w:rsid w:val="009426CF"/>
    <w:rsid w:val="00987D4E"/>
    <w:rsid w:val="00995DA5"/>
    <w:rsid w:val="009B14B1"/>
    <w:rsid w:val="009B1F3C"/>
    <w:rsid w:val="009B25CE"/>
    <w:rsid w:val="009B4517"/>
    <w:rsid w:val="009F2AAD"/>
    <w:rsid w:val="009F3A89"/>
    <w:rsid w:val="00A05388"/>
    <w:rsid w:val="00A13723"/>
    <w:rsid w:val="00A15760"/>
    <w:rsid w:val="00A21421"/>
    <w:rsid w:val="00A262FB"/>
    <w:rsid w:val="00A851FD"/>
    <w:rsid w:val="00A858D7"/>
    <w:rsid w:val="00A9279C"/>
    <w:rsid w:val="00AA2E5F"/>
    <w:rsid w:val="00AC1268"/>
    <w:rsid w:val="00AC16AE"/>
    <w:rsid w:val="00AE58FA"/>
    <w:rsid w:val="00AE76A8"/>
    <w:rsid w:val="00AF202A"/>
    <w:rsid w:val="00B03DD3"/>
    <w:rsid w:val="00B329FD"/>
    <w:rsid w:val="00B35116"/>
    <w:rsid w:val="00B35313"/>
    <w:rsid w:val="00B459A1"/>
    <w:rsid w:val="00B55735"/>
    <w:rsid w:val="00B81023"/>
    <w:rsid w:val="00BB7CD1"/>
    <w:rsid w:val="00BC55A5"/>
    <w:rsid w:val="00BE03F6"/>
    <w:rsid w:val="00BE38CD"/>
    <w:rsid w:val="00C20908"/>
    <w:rsid w:val="00C22478"/>
    <w:rsid w:val="00C23789"/>
    <w:rsid w:val="00C357E9"/>
    <w:rsid w:val="00C35ED4"/>
    <w:rsid w:val="00C37DB5"/>
    <w:rsid w:val="00C423AA"/>
    <w:rsid w:val="00C46210"/>
    <w:rsid w:val="00C51460"/>
    <w:rsid w:val="00C62702"/>
    <w:rsid w:val="00C717FC"/>
    <w:rsid w:val="00CA1156"/>
    <w:rsid w:val="00CA404C"/>
    <w:rsid w:val="00CC2269"/>
    <w:rsid w:val="00CD1DEE"/>
    <w:rsid w:val="00CE52DF"/>
    <w:rsid w:val="00D10544"/>
    <w:rsid w:val="00D312E7"/>
    <w:rsid w:val="00D42667"/>
    <w:rsid w:val="00D4491B"/>
    <w:rsid w:val="00D57F6D"/>
    <w:rsid w:val="00D658E9"/>
    <w:rsid w:val="00D728CA"/>
    <w:rsid w:val="00DA6CBA"/>
    <w:rsid w:val="00DB6BF9"/>
    <w:rsid w:val="00DD3114"/>
    <w:rsid w:val="00DF0A71"/>
    <w:rsid w:val="00E0445D"/>
    <w:rsid w:val="00E05442"/>
    <w:rsid w:val="00E16988"/>
    <w:rsid w:val="00E25CC3"/>
    <w:rsid w:val="00E72075"/>
    <w:rsid w:val="00E91D0E"/>
    <w:rsid w:val="00E97736"/>
    <w:rsid w:val="00ED1D24"/>
    <w:rsid w:val="00EF2197"/>
    <w:rsid w:val="00EF22FB"/>
    <w:rsid w:val="00EF5A2D"/>
    <w:rsid w:val="00F05DEF"/>
    <w:rsid w:val="00F62310"/>
    <w:rsid w:val="00F805A8"/>
    <w:rsid w:val="00F85981"/>
    <w:rsid w:val="00FB6B6F"/>
    <w:rsid w:val="00FF00C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50C3CA"/>
  <w14:defaultImageDpi w14:val="32767"/>
  <w15:docId w15:val="{5F0340E6-793E-B040-8D24-92776FD4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469D"/>
    <w:pPr>
      <w:spacing w:line="360" w:lineRule="auto"/>
    </w:pPr>
    <w:rPr>
      <w:rFonts w:ascii="Times New Roman" w:hAnsi="Times New Roman"/>
    </w:rPr>
  </w:style>
  <w:style w:type="paragraph" w:styleId="Heading1">
    <w:name w:val="heading 1"/>
    <w:basedOn w:val="Normal"/>
    <w:next w:val="Normal"/>
    <w:link w:val="Heading1Char"/>
    <w:uiPriority w:val="9"/>
    <w:qFormat/>
    <w:rsid w:val="003C469D"/>
    <w:pPr>
      <w:numPr>
        <w:numId w:val="1"/>
      </w:numPr>
      <w:spacing w:before="240" w:after="120"/>
      <w:outlineLvl w:val="0"/>
    </w:pPr>
    <w:rPr>
      <w:rFonts w:eastAsiaTheme="majorEastAsia" w:cstheme="majorBidi"/>
      <w:b/>
      <w:bCs/>
      <w:i/>
      <w:iCs/>
      <w:szCs w:val="32"/>
    </w:rPr>
  </w:style>
  <w:style w:type="paragraph" w:styleId="Heading2">
    <w:name w:val="heading 2"/>
    <w:basedOn w:val="Subtitle"/>
    <w:next w:val="Normal"/>
    <w:link w:val="Heading2Char"/>
    <w:uiPriority w:val="9"/>
    <w:unhideWhenUsed/>
    <w:qFormat/>
    <w:rsid w:val="003C469D"/>
    <w:pPr>
      <w:keepNext/>
      <w:keepLines/>
      <w:numPr>
        <w:ilvl w:val="1"/>
        <w:numId w:val="1"/>
      </w:numPr>
      <w:spacing w:before="200"/>
      <w:outlineLvl w:val="1"/>
    </w:pPr>
    <w:rPr>
      <w:bCs/>
      <w:color w:val="000000" w:themeColor="text1"/>
      <w:szCs w:val="26"/>
    </w:rPr>
  </w:style>
  <w:style w:type="paragraph" w:styleId="Heading3">
    <w:name w:val="heading 3"/>
    <w:basedOn w:val="Heading2"/>
    <w:next w:val="Normal"/>
    <w:link w:val="Heading3Char"/>
    <w:uiPriority w:val="9"/>
    <w:unhideWhenUsed/>
    <w:qFormat/>
    <w:rsid w:val="003C469D"/>
    <w:pPr>
      <w:numPr>
        <w:ilvl w:val="2"/>
      </w:numPr>
      <w:spacing w:before="240"/>
      <w:outlineLvl w:val="2"/>
    </w:pPr>
    <w:rPr>
      <w:iCs/>
    </w:rPr>
  </w:style>
  <w:style w:type="paragraph" w:styleId="Heading4">
    <w:name w:val="heading 4"/>
    <w:basedOn w:val="Normal"/>
    <w:next w:val="Normal"/>
    <w:link w:val="Heading4Char"/>
    <w:uiPriority w:val="9"/>
    <w:unhideWhenUsed/>
    <w:qFormat/>
    <w:rsid w:val="003C469D"/>
    <w:pPr>
      <w:keepNext/>
      <w:keepLines/>
      <w:numPr>
        <w:ilvl w:val="3"/>
        <w:numId w:val="1"/>
      </w:numPr>
      <w:spacing w:before="200"/>
      <w:outlineLvl w:val="3"/>
    </w:pPr>
    <w:rPr>
      <w:rFonts w:eastAsiaTheme="majorEastAsia" w:cstheme="majorBidi"/>
      <w:bCs/>
      <w:iCs/>
      <w:color w:val="000000" w:themeColor="text1"/>
      <w:u w:val="single"/>
    </w:rPr>
  </w:style>
  <w:style w:type="paragraph" w:styleId="Heading5">
    <w:name w:val="heading 5"/>
    <w:basedOn w:val="Normal"/>
    <w:next w:val="Normal"/>
    <w:link w:val="Heading5Char"/>
    <w:uiPriority w:val="9"/>
    <w:unhideWhenUsed/>
    <w:qFormat/>
    <w:rsid w:val="003C469D"/>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C469D"/>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C469D"/>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469D"/>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469D"/>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57E9"/>
    <w:pPr>
      <w:spacing w:before="120" w:after="200"/>
      <w:ind w:firstLine="567"/>
      <w:contextualSpacing/>
    </w:pPr>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3C469D"/>
    <w:rPr>
      <w:rFonts w:ascii="Times New Roman" w:eastAsiaTheme="majorEastAsia" w:hAnsi="Times New Roman" w:cstheme="majorBidi"/>
      <w:b/>
      <w:bCs/>
      <w:i/>
      <w:iCs/>
      <w:szCs w:val="32"/>
    </w:rPr>
  </w:style>
  <w:style w:type="character" w:customStyle="1" w:styleId="Heading2Char">
    <w:name w:val="Heading 2 Char"/>
    <w:basedOn w:val="DefaultParagraphFont"/>
    <w:link w:val="Heading2"/>
    <w:uiPriority w:val="9"/>
    <w:rsid w:val="003C469D"/>
    <w:rPr>
      <w:rFonts w:ascii="Times New Roman" w:eastAsiaTheme="majorEastAsia" w:hAnsi="Times New Roman" w:cstheme="majorBidi"/>
      <w:b/>
      <w:bCs/>
      <w:color w:val="000000" w:themeColor="text1"/>
      <w:szCs w:val="26"/>
    </w:rPr>
  </w:style>
  <w:style w:type="character" w:customStyle="1" w:styleId="Heading3Char">
    <w:name w:val="Heading 3 Char"/>
    <w:basedOn w:val="DefaultParagraphFont"/>
    <w:link w:val="Heading3"/>
    <w:uiPriority w:val="9"/>
    <w:rsid w:val="003C469D"/>
    <w:rPr>
      <w:rFonts w:ascii="Times New Roman" w:eastAsiaTheme="majorEastAsia" w:hAnsi="Times New Roman" w:cstheme="majorBidi"/>
      <w:b/>
      <w:bCs/>
      <w:iCs/>
      <w:color w:val="000000" w:themeColor="text1"/>
      <w:szCs w:val="26"/>
    </w:rPr>
  </w:style>
  <w:style w:type="character" w:customStyle="1" w:styleId="Heading4Char">
    <w:name w:val="Heading 4 Char"/>
    <w:basedOn w:val="DefaultParagraphFont"/>
    <w:link w:val="Heading4"/>
    <w:uiPriority w:val="9"/>
    <w:rsid w:val="003C469D"/>
    <w:rPr>
      <w:rFonts w:ascii="Times New Roman" w:eastAsiaTheme="majorEastAsia" w:hAnsi="Times New Roman" w:cstheme="majorBidi"/>
      <w:bCs/>
      <w:iCs/>
      <w:color w:val="000000" w:themeColor="text1"/>
      <w:u w:val="single"/>
    </w:rPr>
  </w:style>
  <w:style w:type="character" w:customStyle="1" w:styleId="Heading5Char">
    <w:name w:val="Heading 5 Char"/>
    <w:basedOn w:val="DefaultParagraphFont"/>
    <w:link w:val="Heading5"/>
    <w:uiPriority w:val="9"/>
    <w:rsid w:val="003C469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C469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C46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46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469D"/>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C469D"/>
    <w:rPr>
      <w:sz w:val="16"/>
      <w:szCs w:val="16"/>
    </w:rPr>
  </w:style>
  <w:style w:type="paragraph" w:styleId="CommentText">
    <w:name w:val="annotation text"/>
    <w:basedOn w:val="Normal"/>
    <w:link w:val="CommentTextChar"/>
    <w:uiPriority w:val="99"/>
    <w:semiHidden/>
    <w:unhideWhenUsed/>
    <w:rsid w:val="003C469D"/>
    <w:pPr>
      <w:spacing w:line="240" w:lineRule="auto"/>
    </w:pPr>
    <w:rPr>
      <w:sz w:val="20"/>
      <w:szCs w:val="20"/>
    </w:rPr>
  </w:style>
  <w:style w:type="character" w:customStyle="1" w:styleId="CommentTextChar">
    <w:name w:val="Comment Text Char"/>
    <w:basedOn w:val="DefaultParagraphFont"/>
    <w:link w:val="CommentText"/>
    <w:uiPriority w:val="99"/>
    <w:semiHidden/>
    <w:rsid w:val="003C469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C469D"/>
    <w:rPr>
      <w:b/>
      <w:bCs/>
    </w:rPr>
  </w:style>
  <w:style w:type="character" w:customStyle="1" w:styleId="CommentSubjectChar">
    <w:name w:val="Comment Subject Char"/>
    <w:basedOn w:val="CommentTextChar"/>
    <w:link w:val="CommentSubject"/>
    <w:uiPriority w:val="99"/>
    <w:semiHidden/>
    <w:rsid w:val="003C469D"/>
    <w:rPr>
      <w:rFonts w:ascii="Times New Roman" w:hAnsi="Times New Roman"/>
      <w:b/>
      <w:bCs/>
      <w:sz w:val="20"/>
      <w:szCs w:val="20"/>
    </w:rPr>
  </w:style>
  <w:style w:type="paragraph" w:styleId="BalloonText">
    <w:name w:val="Balloon Text"/>
    <w:basedOn w:val="Normal"/>
    <w:link w:val="BalloonTextChar"/>
    <w:uiPriority w:val="99"/>
    <w:semiHidden/>
    <w:unhideWhenUsed/>
    <w:rsid w:val="003C469D"/>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3C469D"/>
    <w:rPr>
      <w:rFonts w:ascii="Times New Roman" w:hAnsi="Times New Roman" w:cs="Times New Roman"/>
      <w:sz w:val="18"/>
      <w:szCs w:val="18"/>
    </w:rPr>
  </w:style>
  <w:style w:type="paragraph" w:styleId="Title">
    <w:name w:val="Title"/>
    <w:basedOn w:val="Normal"/>
    <w:next w:val="Normal"/>
    <w:link w:val="TitleChar"/>
    <w:uiPriority w:val="10"/>
    <w:qFormat/>
    <w:rsid w:val="003C469D"/>
    <w:pPr>
      <w:spacing w:before="120" w:after="240"/>
      <w:jc w:val="center"/>
    </w:pPr>
    <w:rPr>
      <w:rFonts w:eastAsiaTheme="majorEastAsia" w:cstheme="majorBidi"/>
      <w:b/>
      <w:bCs/>
      <w:iCs/>
      <w:sz w:val="32"/>
      <w:szCs w:val="60"/>
    </w:rPr>
  </w:style>
  <w:style w:type="character" w:customStyle="1" w:styleId="TitleChar">
    <w:name w:val="Title Char"/>
    <w:basedOn w:val="DefaultParagraphFont"/>
    <w:link w:val="Title"/>
    <w:uiPriority w:val="10"/>
    <w:rsid w:val="003C469D"/>
    <w:rPr>
      <w:rFonts w:ascii="Times New Roman" w:eastAsiaTheme="majorEastAsia" w:hAnsi="Times New Roman" w:cstheme="majorBidi"/>
      <w:b/>
      <w:bCs/>
      <w:iCs/>
      <w:sz w:val="32"/>
      <w:szCs w:val="60"/>
    </w:rPr>
  </w:style>
  <w:style w:type="character" w:styleId="PlaceholderText">
    <w:name w:val="Placeholder Text"/>
    <w:basedOn w:val="DefaultParagraphFont"/>
    <w:uiPriority w:val="99"/>
    <w:semiHidden/>
    <w:rsid w:val="003C469D"/>
    <w:rPr>
      <w:color w:val="808080"/>
    </w:rPr>
  </w:style>
  <w:style w:type="paragraph" w:styleId="Subtitle">
    <w:name w:val="Subtitle"/>
    <w:basedOn w:val="ListParagraph"/>
    <w:next w:val="Normal"/>
    <w:link w:val="SubtitleChar"/>
    <w:uiPriority w:val="11"/>
    <w:qFormat/>
    <w:rsid w:val="003C469D"/>
    <w:pPr>
      <w:spacing w:after="120"/>
      <w:ind w:hanging="360"/>
      <w:contextualSpacing w:val="0"/>
    </w:pPr>
    <w:rPr>
      <w:rFonts w:ascii="Times New Roman" w:hAnsi="Times New Roman"/>
      <w:b/>
      <w:sz w:val="24"/>
    </w:rPr>
  </w:style>
  <w:style w:type="character" w:customStyle="1" w:styleId="SubtitleChar">
    <w:name w:val="Subtitle Char"/>
    <w:basedOn w:val="DefaultParagraphFont"/>
    <w:link w:val="Subtitle"/>
    <w:uiPriority w:val="11"/>
    <w:rsid w:val="003C469D"/>
    <w:rPr>
      <w:rFonts w:ascii="Times New Roman" w:eastAsiaTheme="majorEastAsia" w:hAnsi="Times New Roman" w:cstheme="majorBidi"/>
      <w:b/>
      <w:szCs w:val="22"/>
    </w:rPr>
  </w:style>
  <w:style w:type="paragraph" w:styleId="Caption">
    <w:name w:val="caption"/>
    <w:basedOn w:val="Normal"/>
    <w:next w:val="Normal"/>
    <w:uiPriority w:val="35"/>
    <w:semiHidden/>
    <w:unhideWhenUsed/>
    <w:qFormat/>
    <w:rsid w:val="003C469D"/>
    <w:pPr>
      <w:spacing w:before="240" w:after="200"/>
    </w:pPr>
    <w:rPr>
      <w:b/>
      <w:bCs/>
      <w:color w:val="000000" w:themeColor="text1"/>
      <w:sz w:val="20"/>
      <w:szCs w:val="18"/>
    </w:rPr>
  </w:style>
  <w:style w:type="character" w:styleId="Strong">
    <w:name w:val="Strong"/>
    <w:basedOn w:val="DefaultParagraphFont"/>
    <w:uiPriority w:val="22"/>
    <w:qFormat/>
    <w:rsid w:val="003C469D"/>
    <w:rPr>
      <w:b/>
      <w:bCs/>
    </w:rPr>
  </w:style>
  <w:style w:type="character" w:styleId="Emphasis">
    <w:name w:val="Emphasis"/>
    <w:autoRedefine/>
    <w:uiPriority w:val="20"/>
    <w:qFormat/>
    <w:rsid w:val="003C469D"/>
  </w:style>
  <w:style w:type="paragraph" w:styleId="NoSpacing">
    <w:name w:val="No Spacing"/>
    <w:aliases w:val="numbered"/>
    <w:basedOn w:val="Normal"/>
    <w:link w:val="NoSpacingChar"/>
    <w:uiPriority w:val="1"/>
    <w:qFormat/>
    <w:rsid w:val="003C469D"/>
    <w:pPr>
      <w:spacing w:before="120"/>
      <w:ind w:left="720" w:hanging="360"/>
    </w:pPr>
  </w:style>
  <w:style w:type="character" w:customStyle="1" w:styleId="NoSpacingChar">
    <w:name w:val="No Spacing Char"/>
    <w:aliases w:val="numbered Char"/>
    <w:link w:val="NoSpacing"/>
    <w:uiPriority w:val="1"/>
    <w:rsid w:val="003C469D"/>
    <w:rPr>
      <w:rFonts w:ascii="Times New Roman" w:hAnsi="Times New Roman"/>
    </w:rPr>
  </w:style>
  <w:style w:type="character" w:customStyle="1" w:styleId="ListParagraphChar">
    <w:name w:val="List Paragraph Char"/>
    <w:basedOn w:val="DefaultParagraphFont"/>
    <w:link w:val="ListParagraph"/>
    <w:uiPriority w:val="34"/>
    <w:rsid w:val="003C469D"/>
    <w:rPr>
      <w:rFonts w:asciiTheme="majorHAnsi" w:eastAsiaTheme="majorEastAsia" w:hAnsiTheme="majorHAnsi" w:cstheme="majorBidi"/>
      <w:sz w:val="22"/>
      <w:szCs w:val="22"/>
    </w:rPr>
  </w:style>
  <w:style w:type="paragraph" w:styleId="Quote">
    <w:name w:val="Quote"/>
    <w:basedOn w:val="ListParagraph"/>
    <w:next w:val="Normal"/>
    <w:link w:val="QuoteChar"/>
    <w:uiPriority w:val="29"/>
    <w:qFormat/>
    <w:rsid w:val="003C469D"/>
    <w:pPr>
      <w:spacing w:before="240" w:after="0"/>
      <w:ind w:firstLine="397"/>
      <w:contextualSpacing w:val="0"/>
    </w:pPr>
    <w:rPr>
      <w:rFonts w:ascii="Courier New" w:eastAsia="Times New Roman" w:hAnsi="Courier New" w:cstheme="minorBidi"/>
      <w:sz w:val="24"/>
      <w:szCs w:val="24"/>
    </w:rPr>
  </w:style>
  <w:style w:type="character" w:customStyle="1" w:styleId="QuoteChar">
    <w:name w:val="Quote Char"/>
    <w:basedOn w:val="DefaultParagraphFont"/>
    <w:link w:val="Quote"/>
    <w:uiPriority w:val="29"/>
    <w:rsid w:val="003C469D"/>
    <w:rPr>
      <w:rFonts w:ascii="Courier New" w:eastAsia="Times New Roman" w:hAnsi="Courier New"/>
    </w:rPr>
  </w:style>
  <w:style w:type="paragraph" w:styleId="IntenseQuote">
    <w:name w:val="Intense Quote"/>
    <w:basedOn w:val="Normal"/>
    <w:next w:val="Normal"/>
    <w:link w:val="IntenseQuoteChar"/>
    <w:uiPriority w:val="30"/>
    <w:qFormat/>
    <w:rsid w:val="003C469D"/>
    <w:pPr>
      <w:pBdr>
        <w:bottom w:val="single" w:sz="4" w:space="4" w:color="4472C4" w:themeColor="accent1"/>
      </w:pBdr>
      <w:spacing w:before="200" w:after="280"/>
      <w:ind w:left="936" w:right="936"/>
    </w:pPr>
    <w:rPr>
      <w:rFonts w:eastAsia="Times New Roman"/>
      <w:b/>
      <w:bCs/>
      <w:i/>
      <w:iCs/>
      <w:color w:val="4472C4" w:themeColor="accent1"/>
    </w:rPr>
  </w:style>
  <w:style w:type="character" w:customStyle="1" w:styleId="IntenseQuoteChar">
    <w:name w:val="Intense Quote Char"/>
    <w:basedOn w:val="DefaultParagraphFont"/>
    <w:link w:val="IntenseQuote"/>
    <w:uiPriority w:val="30"/>
    <w:rsid w:val="003C469D"/>
    <w:rPr>
      <w:rFonts w:ascii="Times New Roman" w:eastAsia="Times New Roman" w:hAnsi="Times New Roman"/>
      <w:b/>
      <w:bCs/>
      <w:i/>
      <w:iCs/>
      <w:color w:val="4472C4" w:themeColor="accent1"/>
    </w:rPr>
  </w:style>
  <w:style w:type="character" w:styleId="SubtleEmphasis">
    <w:name w:val="Subtle Emphasis"/>
    <w:uiPriority w:val="19"/>
    <w:qFormat/>
    <w:rsid w:val="003C469D"/>
    <w:rPr>
      <w:i/>
      <w:iCs/>
      <w:color w:val="808080" w:themeColor="text1" w:themeTint="7F"/>
    </w:rPr>
  </w:style>
  <w:style w:type="character" w:styleId="IntenseEmphasis">
    <w:name w:val="Intense Emphasis"/>
    <w:uiPriority w:val="21"/>
    <w:qFormat/>
    <w:rsid w:val="003C469D"/>
    <w:rPr>
      <w:rFonts w:ascii="Times New Roman" w:hAnsi="Times New Roman"/>
      <w:b/>
      <w:bCs/>
      <w:i/>
      <w:iCs/>
      <w:color w:val="000000" w:themeColor="text1"/>
    </w:rPr>
  </w:style>
  <w:style w:type="character" w:styleId="SubtleReference">
    <w:name w:val="Subtle Reference"/>
    <w:uiPriority w:val="31"/>
    <w:qFormat/>
    <w:rsid w:val="003C469D"/>
    <w:rPr>
      <w:smallCaps/>
      <w:color w:val="ED7D31" w:themeColor="accent2"/>
      <w:u w:val="single"/>
    </w:rPr>
  </w:style>
  <w:style w:type="character" w:styleId="IntenseReference">
    <w:name w:val="Intense Reference"/>
    <w:uiPriority w:val="32"/>
    <w:qFormat/>
    <w:rsid w:val="003C469D"/>
    <w:rPr>
      <w:b/>
      <w:bCs/>
      <w:smallCaps/>
      <w:color w:val="ED7D31" w:themeColor="accent2"/>
      <w:spacing w:val="5"/>
      <w:u w:val="single"/>
    </w:rPr>
  </w:style>
  <w:style w:type="character" w:styleId="BookTitle">
    <w:name w:val="Book Title"/>
    <w:uiPriority w:val="33"/>
    <w:qFormat/>
    <w:rsid w:val="003C469D"/>
    <w:rPr>
      <w:b/>
      <w:bCs/>
      <w:smallCaps/>
      <w:spacing w:val="5"/>
    </w:rPr>
  </w:style>
  <w:style w:type="paragraph" w:styleId="TOCHeading">
    <w:name w:val="TOC Heading"/>
    <w:basedOn w:val="Heading1"/>
    <w:next w:val="Normal"/>
    <w:uiPriority w:val="39"/>
    <w:semiHidden/>
    <w:unhideWhenUsed/>
    <w:qFormat/>
    <w:rsid w:val="003C469D"/>
    <w:pPr>
      <w:keepNext/>
      <w:keepLines/>
      <w:numPr>
        <w:numId w:val="0"/>
      </w:numPr>
      <w:spacing w:before="480" w:after="0"/>
      <w:outlineLvl w:val="9"/>
    </w:pPr>
    <w:rPr>
      <w:rFonts w:asciiTheme="majorHAnsi" w:hAnsiTheme="majorHAnsi"/>
      <w:i w:val="0"/>
      <w:iCs w:val="0"/>
      <w:color w:val="2F5496" w:themeColor="accent1" w:themeShade="BF"/>
      <w:sz w:val="28"/>
      <w:szCs w:val="28"/>
    </w:rPr>
  </w:style>
  <w:style w:type="table" w:styleId="TableGrid">
    <w:name w:val="Table Grid"/>
    <w:basedOn w:val="TableNormal"/>
    <w:uiPriority w:val="39"/>
    <w:rsid w:val="003C46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3C469D"/>
    <w:pPr>
      <w:spacing w:line="240" w:lineRule="auto"/>
    </w:pPr>
  </w:style>
  <w:style w:type="character" w:customStyle="1" w:styleId="FootnoteTextChar">
    <w:name w:val="Footnote Text Char"/>
    <w:basedOn w:val="DefaultParagraphFont"/>
    <w:link w:val="FootnoteText"/>
    <w:uiPriority w:val="99"/>
    <w:rsid w:val="003C469D"/>
    <w:rPr>
      <w:rFonts w:ascii="Times New Roman" w:hAnsi="Times New Roman"/>
    </w:rPr>
  </w:style>
  <w:style w:type="character" w:styleId="FootnoteReference">
    <w:name w:val="footnote reference"/>
    <w:basedOn w:val="DefaultParagraphFont"/>
    <w:uiPriority w:val="99"/>
    <w:unhideWhenUsed/>
    <w:rsid w:val="003C469D"/>
    <w:rPr>
      <w:vertAlign w:val="superscript"/>
    </w:rPr>
  </w:style>
  <w:style w:type="paragraph" w:styleId="Header">
    <w:name w:val="header"/>
    <w:basedOn w:val="Normal"/>
    <w:link w:val="HeaderChar"/>
    <w:uiPriority w:val="99"/>
    <w:unhideWhenUsed/>
    <w:rsid w:val="003C469D"/>
    <w:pPr>
      <w:tabs>
        <w:tab w:val="center" w:pos="4320"/>
        <w:tab w:val="right" w:pos="8640"/>
      </w:tabs>
      <w:spacing w:line="240" w:lineRule="auto"/>
    </w:pPr>
  </w:style>
  <w:style w:type="character" w:customStyle="1" w:styleId="HeaderChar">
    <w:name w:val="Header Char"/>
    <w:basedOn w:val="DefaultParagraphFont"/>
    <w:link w:val="Header"/>
    <w:uiPriority w:val="99"/>
    <w:rsid w:val="003C469D"/>
    <w:rPr>
      <w:rFonts w:ascii="Times New Roman" w:hAnsi="Times New Roman"/>
    </w:rPr>
  </w:style>
  <w:style w:type="paragraph" w:styleId="Footer">
    <w:name w:val="footer"/>
    <w:basedOn w:val="Normal"/>
    <w:link w:val="FooterChar"/>
    <w:uiPriority w:val="99"/>
    <w:unhideWhenUsed/>
    <w:rsid w:val="003C469D"/>
    <w:pPr>
      <w:tabs>
        <w:tab w:val="center" w:pos="4320"/>
        <w:tab w:val="right" w:pos="8640"/>
      </w:tabs>
      <w:spacing w:line="240" w:lineRule="auto"/>
    </w:pPr>
  </w:style>
  <w:style w:type="character" w:customStyle="1" w:styleId="FooterChar">
    <w:name w:val="Footer Char"/>
    <w:basedOn w:val="DefaultParagraphFont"/>
    <w:link w:val="Footer"/>
    <w:uiPriority w:val="99"/>
    <w:rsid w:val="003C469D"/>
    <w:rPr>
      <w:rFonts w:ascii="Times New Roman" w:hAnsi="Times New Roman"/>
    </w:rPr>
  </w:style>
  <w:style w:type="character" w:styleId="EndnoteReference">
    <w:name w:val="endnote reference"/>
    <w:basedOn w:val="DefaultParagraphFont"/>
    <w:uiPriority w:val="99"/>
    <w:semiHidden/>
    <w:unhideWhenUsed/>
    <w:rsid w:val="003C469D"/>
    <w:rPr>
      <w:vertAlign w:val="superscript"/>
    </w:rPr>
  </w:style>
  <w:style w:type="character" w:styleId="Hyperlink">
    <w:name w:val="Hyperlink"/>
    <w:basedOn w:val="DefaultParagraphFont"/>
    <w:uiPriority w:val="99"/>
    <w:unhideWhenUsed/>
    <w:rsid w:val="003C469D"/>
    <w:rPr>
      <w:color w:val="0563C1" w:themeColor="hyperlink"/>
      <w:u w:val="single"/>
    </w:rPr>
  </w:style>
  <w:style w:type="character" w:styleId="PageNumber">
    <w:name w:val="page number"/>
    <w:basedOn w:val="DefaultParagraphFont"/>
    <w:uiPriority w:val="99"/>
    <w:semiHidden/>
    <w:unhideWhenUsed/>
    <w:rsid w:val="000278FB"/>
  </w:style>
  <w:style w:type="paragraph" w:styleId="Revision">
    <w:name w:val="Revision"/>
    <w:hidden/>
    <w:uiPriority w:val="99"/>
    <w:semiHidden/>
    <w:rsid w:val="007E6A4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Salanti</dc:creator>
  <cp:keywords/>
  <dc:description/>
  <cp:lastModifiedBy>Microsoft Office User</cp:lastModifiedBy>
  <cp:revision>47</cp:revision>
  <cp:lastPrinted>2019-10-14T06:45:00Z</cp:lastPrinted>
  <dcterms:created xsi:type="dcterms:W3CDTF">2019-10-09T11:39:00Z</dcterms:created>
  <dcterms:modified xsi:type="dcterms:W3CDTF">2019-10-14T09:21:00Z</dcterms:modified>
</cp:coreProperties>
</file>